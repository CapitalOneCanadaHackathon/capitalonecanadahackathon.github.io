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5E32D" w14:textId="77777777" w:rsidR="001D464A" w:rsidRPr="006036DC" w:rsidRDefault="001D464A">
      <w:pPr>
        <w:rPr>
          <w:b/>
          <w:color w:val="55135D"/>
        </w:rPr>
      </w:pPr>
    </w:p>
    <w:p w14:paraId="31D90A64" w14:textId="77777777" w:rsidR="001D464A" w:rsidRPr="006036DC" w:rsidRDefault="001D464A">
      <w:pPr>
        <w:rPr>
          <w:b/>
          <w:color w:val="55135D"/>
        </w:rPr>
      </w:pPr>
    </w:p>
    <w:p w14:paraId="6E707E62" w14:textId="77777777" w:rsidR="001D464A" w:rsidRPr="006036DC" w:rsidRDefault="001D464A">
      <w:pPr>
        <w:rPr>
          <w:b/>
          <w:color w:val="55135D"/>
        </w:rPr>
      </w:pPr>
    </w:p>
    <w:p w14:paraId="6CAD708E" w14:textId="77777777" w:rsidR="001D464A" w:rsidRPr="006036DC" w:rsidRDefault="001D464A">
      <w:pPr>
        <w:rPr>
          <w:b/>
          <w:color w:val="55135D"/>
        </w:rPr>
      </w:pPr>
    </w:p>
    <w:p w14:paraId="54C3FAA2" w14:textId="77777777" w:rsidR="001D464A" w:rsidRPr="006036DC" w:rsidRDefault="001D464A">
      <w:pPr>
        <w:rPr>
          <w:b/>
          <w:color w:val="55135D"/>
        </w:rPr>
      </w:pPr>
    </w:p>
    <w:p w14:paraId="7D730D36" w14:textId="77777777" w:rsidR="001D464A" w:rsidRPr="006036DC" w:rsidRDefault="001D464A">
      <w:pPr>
        <w:rPr>
          <w:b/>
          <w:color w:val="55135D"/>
        </w:rPr>
      </w:pPr>
    </w:p>
    <w:p w14:paraId="41CED431" w14:textId="77777777" w:rsidR="00C83CE7" w:rsidRPr="006036DC" w:rsidRDefault="00C83CE7">
      <w:pPr>
        <w:rPr>
          <w:b/>
          <w:color w:val="55135D"/>
        </w:rPr>
      </w:pPr>
    </w:p>
    <w:p w14:paraId="36AF3424" w14:textId="77777777" w:rsidR="001D464A" w:rsidRPr="006036DC" w:rsidRDefault="001D464A">
      <w:pPr>
        <w:rPr>
          <w:b/>
          <w:color w:val="55135D"/>
        </w:rPr>
      </w:pPr>
    </w:p>
    <w:p w14:paraId="7A7028D5" w14:textId="77777777" w:rsidR="001D464A" w:rsidRPr="006036DC" w:rsidRDefault="001D464A">
      <w:pPr>
        <w:rPr>
          <w:b/>
          <w:color w:val="55135D"/>
        </w:rPr>
      </w:pPr>
    </w:p>
    <w:p w14:paraId="3BDB78D4" w14:textId="77777777" w:rsidR="001D464A" w:rsidRPr="006036DC" w:rsidRDefault="001D464A">
      <w:pPr>
        <w:rPr>
          <w:b/>
          <w:color w:val="55135D"/>
        </w:rPr>
      </w:pPr>
    </w:p>
    <w:p w14:paraId="6DB723D2" w14:textId="77777777" w:rsidR="001D464A" w:rsidRDefault="00600253" w:rsidP="00600253">
      <w:pPr>
        <w:jc w:val="center"/>
        <w:rPr>
          <w:b/>
          <w:color w:val="55135D"/>
        </w:rPr>
      </w:pPr>
      <w:r w:rsidRPr="006036DC">
        <w:rPr>
          <w:noProof/>
          <w:lang w:val="en-CA" w:eastAsia="en-CA"/>
        </w:rPr>
        <w:drawing>
          <wp:inline distT="0" distB="0" distL="0" distR="0" wp14:anchorId="1F74F48E" wp14:editId="64D6B996">
            <wp:extent cx="4752975" cy="2457450"/>
            <wp:effectExtent l="0" t="0" r="0" b="0"/>
            <wp:docPr id="3" name="Picture 3" descr="C:\Users\mbomberry\AppData\Local\Microsoft\Windows\Temporary Internet Files\Content.Word\indspire-building_new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omberry\AppData\Local\Microsoft\Windows\Temporary Internet Files\Content.Word\indspire-building_new_logo_cmy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2457450"/>
                    </a:xfrm>
                    <a:prstGeom prst="rect">
                      <a:avLst/>
                    </a:prstGeom>
                    <a:noFill/>
                    <a:ln>
                      <a:noFill/>
                    </a:ln>
                  </pic:spPr>
                </pic:pic>
              </a:graphicData>
            </a:graphic>
          </wp:inline>
        </w:drawing>
      </w:r>
    </w:p>
    <w:p w14:paraId="42B05499" w14:textId="77777777" w:rsidR="00BA649A" w:rsidRDefault="00BA649A" w:rsidP="00600253">
      <w:pPr>
        <w:jc w:val="center"/>
        <w:rPr>
          <w:b/>
          <w:color w:val="55135D"/>
        </w:rPr>
      </w:pPr>
    </w:p>
    <w:p w14:paraId="01AA505F" w14:textId="7B69682D" w:rsidR="00BA649A" w:rsidRPr="006036DC" w:rsidRDefault="00BA649A" w:rsidP="00600253">
      <w:pPr>
        <w:jc w:val="center"/>
        <w:rPr>
          <w:b/>
          <w:color w:val="55135D"/>
        </w:rPr>
      </w:pPr>
    </w:p>
    <w:p w14:paraId="25E62215" w14:textId="77777777" w:rsidR="001D464A" w:rsidRPr="006036DC" w:rsidRDefault="001D464A">
      <w:pPr>
        <w:rPr>
          <w:b/>
          <w:color w:val="55135D"/>
        </w:rPr>
      </w:pPr>
    </w:p>
    <w:p w14:paraId="08B63D99" w14:textId="77777777" w:rsidR="00FC41C5" w:rsidRPr="006036DC" w:rsidRDefault="00FC41C5">
      <w:pPr>
        <w:rPr>
          <w:b/>
          <w:color w:val="55135D"/>
        </w:rPr>
      </w:pPr>
    </w:p>
    <w:p w14:paraId="5265D260" w14:textId="77777777" w:rsidR="00FC41C5" w:rsidRPr="006036DC" w:rsidRDefault="00FC41C5">
      <w:pPr>
        <w:rPr>
          <w:b/>
          <w:color w:val="55135D"/>
        </w:rPr>
      </w:pPr>
    </w:p>
    <w:p w14:paraId="274484C5" w14:textId="77777777" w:rsidR="001D464A" w:rsidRPr="006036DC" w:rsidRDefault="001D464A">
      <w:pPr>
        <w:rPr>
          <w:b/>
          <w:color w:val="55135D"/>
        </w:rPr>
      </w:pPr>
    </w:p>
    <w:p w14:paraId="0AA62F85" w14:textId="77777777" w:rsidR="001D464A" w:rsidRPr="006036DC" w:rsidRDefault="001D464A">
      <w:pPr>
        <w:rPr>
          <w:b/>
          <w:color w:val="55135D"/>
        </w:rPr>
      </w:pPr>
    </w:p>
    <w:p w14:paraId="2479AC67" w14:textId="77777777" w:rsidR="001D464A" w:rsidRPr="006036DC" w:rsidRDefault="001D464A">
      <w:pPr>
        <w:rPr>
          <w:b/>
          <w:color w:val="55135D"/>
        </w:rPr>
      </w:pPr>
    </w:p>
    <w:p w14:paraId="6AD7AFE6" w14:textId="77777777" w:rsidR="001D464A" w:rsidRPr="006036DC" w:rsidRDefault="001D464A">
      <w:pPr>
        <w:rPr>
          <w:b/>
          <w:color w:val="55135D"/>
        </w:rPr>
      </w:pPr>
    </w:p>
    <w:p w14:paraId="6F840B81" w14:textId="77777777" w:rsidR="001D464A" w:rsidRPr="006036DC" w:rsidRDefault="001D464A">
      <w:pPr>
        <w:rPr>
          <w:b/>
          <w:color w:val="55135D"/>
        </w:rPr>
      </w:pPr>
    </w:p>
    <w:p w14:paraId="37BA44EE" w14:textId="77777777" w:rsidR="001D464A" w:rsidRPr="006036DC" w:rsidRDefault="001D464A">
      <w:pPr>
        <w:rPr>
          <w:b/>
          <w:color w:val="55135D"/>
        </w:rPr>
      </w:pPr>
    </w:p>
    <w:p w14:paraId="7FF33C0B" w14:textId="77777777" w:rsidR="001D464A" w:rsidRPr="006036DC" w:rsidRDefault="001D464A">
      <w:pPr>
        <w:rPr>
          <w:b/>
          <w:color w:val="55135D"/>
        </w:rPr>
      </w:pPr>
    </w:p>
    <w:p w14:paraId="31536D2E" w14:textId="77777777" w:rsidR="001D464A" w:rsidRPr="006036DC" w:rsidRDefault="001D464A">
      <w:pPr>
        <w:rPr>
          <w:b/>
          <w:color w:val="55135D"/>
        </w:rPr>
      </w:pPr>
    </w:p>
    <w:p w14:paraId="689048DD" w14:textId="77777777" w:rsidR="001D464A" w:rsidRPr="006036DC" w:rsidRDefault="001D464A">
      <w:pPr>
        <w:rPr>
          <w:b/>
          <w:color w:val="55135D"/>
        </w:rPr>
      </w:pPr>
    </w:p>
    <w:p w14:paraId="0248273F" w14:textId="77777777" w:rsidR="001D464A" w:rsidRPr="006036DC" w:rsidRDefault="001D464A">
      <w:pPr>
        <w:rPr>
          <w:b/>
          <w:color w:val="55135D"/>
        </w:rPr>
      </w:pPr>
    </w:p>
    <w:p w14:paraId="25165103" w14:textId="77777777" w:rsidR="006A0AB3" w:rsidRPr="006036DC" w:rsidRDefault="006A0AB3" w:rsidP="001D464A">
      <w:pPr>
        <w:jc w:val="center"/>
        <w:rPr>
          <w:rFonts w:ascii="Calibri" w:hAnsi="Calibri"/>
          <w:b/>
        </w:rPr>
      </w:pPr>
    </w:p>
    <w:p w14:paraId="642EB19D" w14:textId="77777777" w:rsidR="006A0AB3" w:rsidRPr="006036DC" w:rsidRDefault="006A0AB3" w:rsidP="001D464A">
      <w:pPr>
        <w:jc w:val="center"/>
        <w:rPr>
          <w:rFonts w:ascii="Calibri" w:hAnsi="Calibri"/>
          <w:b/>
        </w:rPr>
      </w:pPr>
    </w:p>
    <w:p w14:paraId="6E60B67D" w14:textId="77777777" w:rsidR="006717D5" w:rsidRPr="006036DC" w:rsidRDefault="006717D5" w:rsidP="001D464A">
      <w:pPr>
        <w:jc w:val="center"/>
        <w:rPr>
          <w:rFonts w:ascii="Calibri" w:hAnsi="Calibri"/>
          <w:b/>
        </w:rPr>
      </w:pPr>
    </w:p>
    <w:p w14:paraId="0F45CD2D" w14:textId="77777777" w:rsidR="00427D3B" w:rsidRPr="006036DC" w:rsidRDefault="00427D3B"/>
    <w:p w14:paraId="03DD0341" w14:textId="77777777" w:rsidR="00140DC6" w:rsidRPr="006036DC" w:rsidRDefault="00140DC6" w:rsidP="00140DC6">
      <w:pPr>
        <w:rPr>
          <w:b/>
        </w:rPr>
      </w:pPr>
    </w:p>
    <w:p w14:paraId="50D2882A" w14:textId="77777777" w:rsidR="00BF3997" w:rsidRPr="006036DC" w:rsidRDefault="00BF3997">
      <w:r w:rsidRPr="006036DC">
        <w:br w:type="page"/>
      </w:r>
    </w:p>
    <w:p w14:paraId="29DAD0A2" w14:textId="77777777" w:rsidR="00DB51DC" w:rsidRPr="00C53BCB" w:rsidRDefault="00DB51DC" w:rsidP="00DB51DC">
      <w:pPr>
        <w:rPr>
          <w:b/>
          <w:color w:val="C00000"/>
        </w:rPr>
      </w:pPr>
      <w:r w:rsidRPr="00C53BCB">
        <w:rPr>
          <w:b/>
          <w:color w:val="C00000"/>
        </w:rPr>
        <w:lastRenderedPageBreak/>
        <w:t>Purpose</w:t>
      </w:r>
    </w:p>
    <w:p w14:paraId="4A82A36E" w14:textId="77777777" w:rsidR="00DB51DC" w:rsidRDefault="00DB51DC" w:rsidP="00DB51DC">
      <w:r>
        <w:t xml:space="preserve">This application form is used to determine your eligibility and amount of funding. For more information regarding eligibility, please see the Program Guidelines at </w:t>
      </w:r>
      <w:hyperlink r:id="rId9" w:history="1">
        <w:r w:rsidRPr="00E15479">
          <w:rPr>
            <w:rStyle w:val="Hyperlink"/>
          </w:rPr>
          <w:t>www.indspire.ca</w:t>
        </w:r>
      </w:hyperlink>
    </w:p>
    <w:p w14:paraId="630981F7" w14:textId="77777777" w:rsidR="00DB51DC" w:rsidRDefault="00DB51DC" w:rsidP="00DB51DC">
      <w:pPr>
        <w:rPr>
          <w:b/>
          <w:color w:val="C00000"/>
        </w:rPr>
      </w:pPr>
    </w:p>
    <w:p w14:paraId="10C47EDE" w14:textId="77777777" w:rsidR="00DB51DC" w:rsidRPr="00C53BCB" w:rsidRDefault="00DB51DC" w:rsidP="00DB51DC">
      <w:pPr>
        <w:rPr>
          <w:b/>
          <w:color w:val="C00000"/>
        </w:rPr>
      </w:pPr>
      <w:r w:rsidRPr="00C53BCB">
        <w:rPr>
          <w:b/>
          <w:color w:val="C00000"/>
        </w:rPr>
        <w:t>Who Can Use this Application?</w:t>
      </w:r>
    </w:p>
    <w:p w14:paraId="5D43BE33" w14:textId="77777777" w:rsidR="00DB51DC" w:rsidRDefault="00DB51DC" w:rsidP="00DB51DC">
      <w:r>
        <w:t>Use this application if you are:</w:t>
      </w:r>
    </w:p>
    <w:p w14:paraId="0AE4832C" w14:textId="77777777" w:rsidR="00DB51DC" w:rsidRDefault="00DB51DC" w:rsidP="00DB51DC">
      <w:pPr>
        <w:pStyle w:val="ListParagraph"/>
        <w:numPr>
          <w:ilvl w:val="0"/>
          <w:numId w:val="35"/>
        </w:numPr>
        <w:spacing w:after="160" w:line="259" w:lineRule="auto"/>
      </w:pPr>
      <w:r>
        <w:t>Taking at least 60% of a full course load (or 40% if you have a modified program due to disability;</w:t>
      </w:r>
    </w:p>
    <w:p w14:paraId="7B88DDE3" w14:textId="77777777" w:rsidR="00DB51DC" w:rsidRDefault="00DB51DC" w:rsidP="00DB51DC">
      <w:pPr>
        <w:pStyle w:val="ListParagraph"/>
        <w:numPr>
          <w:ilvl w:val="0"/>
          <w:numId w:val="35"/>
        </w:numPr>
        <w:spacing w:after="160" w:line="259" w:lineRule="auto"/>
      </w:pPr>
      <w:r>
        <w:t>Enrolled in program that is 1 year or more in length;</w:t>
      </w:r>
    </w:p>
    <w:p w14:paraId="4CB5426D" w14:textId="77777777" w:rsidR="00DB51DC" w:rsidRDefault="00DB51DC" w:rsidP="00DB51DC">
      <w:pPr>
        <w:pStyle w:val="ListParagraph"/>
        <w:numPr>
          <w:ilvl w:val="0"/>
          <w:numId w:val="35"/>
        </w:numPr>
        <w:spacing w:after="160" w:line="259" w:lineRule="auto"/>
      </w:pPr>
      <w:r>
        <w:t>Attending a post-secondary institution that is accredited by a provincial or federal government in Canada or pursuing graduate studies outside of Canada; and</w:t>
      </w:r>
    </w:p>
    <w:p w14:paraId="60C23E44" w14:textId="77777777" w:rsidR="00DB51DC" w:rsidRDefault="00DB51DC" w:rsidP="00DB51DC">
      <w:pPr>
        <w:pStyle w:val="ListParagraph"/>
        <w:numPr>
          <w:ilvl w:val="0"/>
          <w:numId w:val="35"/>
        </w:numPr>
        <w:spacing w:after="160" w:line="259" w:lineRule="auto"/>
      </w:pPr>
      <w:r>
        <w:t>A member of a recognized Canadian First Nation, Inuit, or Metis band and/or community</w:t>
      </w:r>
    </w:p>
    <w:p w14:paraId="16DB9B69" w14:textId="77777777" w:rsidR="00DB51DC" w:rsidRPr="00C53BCB" w:rsidRDefault="00DB51DC" w:rsidP="00DB51DC">
      <w:pPr>
        <w:rPr>
          <w:b/>
          <w:color w:val="C00000"/>
        </w:rPr>
      </w:pPr>
      <w:r w:rsidRPr="00C53BCB">
        <w:rPr>
          <w:b/>
          <w:color w:val="C00000"/>
        </w:rPr>
        <w:t>How to Apply</w:t>
      </w:r>
    </w:p>
    <w:p w14:paraId="01E5C36B" w14:textId="77777777" w:rsidR="00DB51DC" w:rsidRDefault="00DB51DC" w:rsidP="00DB51DC">
      <w:r>
        <w:t>Your application must include:</w:t>
      </w:r>
    </w:p>
    <w:p w14:paraId="6686A328" w14:textId="77777777" w:rsidR="00DB51DC" w:rsidRDefault="00DB51DC" w:rsidP="00DB51DC">
      <w:pPr>
        <w:pStyle w:val="ListParagraph"/>
        <w:numPr>
          <w:ilvl w:val="0"/>
          <w:numId w:val="36"/>
        </w:numPr>
        <w:spacing w:after="160" w:line="259" w:lineRule="auto"/>
      </w:pPr>
      <w:r>
        <w:t>Complete application form</w:t>
      </w:r>
    </w:p>
    <w:p w14:paraId="562E13B8" w14:textId="77777777" w:rsidR="00DB51DC" w:rsidRDefault="00DB51DC" w:rsidP="00DB51DC">
      <w:pPr>
        <w:pStyle w:val="ListParagraph"/>
        <w:numPr>
          <w:ilvl w:val="0"/>
          <w:numId w:val="36"/>
        </w:numPr>
        <w:spacing w:after="160" w:line="259" w:lineRule="auto"/>
      </w:pPr>
      <w:r>
        <w:t>All required documentation, a list of required documents is provided at the end of this application.</w:t>
      </w:r>
    </w:p>
    <w:p w14:paraId="40B750B0" w14:textId="77777777" w:rsidR="00DB51DC" w:rsidRDefault="00DB51DC" w:rsidP="00DB51DC">
      <w:r>
        <w:t>If you are submitting a hard copy application, please mail your application package to:</w:t>
      </w:r>
    </w:p>
    <w:p w14:paraId="539F376B" w14:textId="77777777" w:rsidR="00DB51DC" w:rsidRDefault="00DB51DC" w:rsidP="00DB51DC">
      <w:r>
        <w:tab/>
      </w:r>
      <w:proofErr w:type="spellStart"/>
      <w:r>
        <w:t>Indspire</w:t>
      </w:r>
      <w:proofErr w:type="spellEnd"/>
    </w:p>
    <w:p w14:paraId="1E1DE8A7" w14:textId="77777777" w:rsidR="00DB51DC" w:rsidRDefault="00DB51DC" w:rsidP="00DB51DC">
      <w:r>
        <w:tab/>
        <w:t>50 Generations Drive</w:t>
      </w:r>
    </w:p>
    <w:p w14:paraId="7C730DE7" w14:textId="77777777" w:rsidR="00DB51DC" w:rsidRDefault="00DB51DC" w:rsidP="00DB51DC">
      <w:r>
        <w:tab/>
      </w:r>
      <w:proofErr w:type="spellStart"/>
      <w:r>
        <w:t>Ohsweken</w:t>
      </w:r>
      <w:proofErr w:type="spellEnd"/>
      <w:r>
        <w:t>, ON NOA 1MO</w:t>
      </w:r>
    </w:p>
    <w:p w14:paraId="64E962CF" w14:textId="77777777" w:rsidR="00DB51DC" w:rsidRDefault="00DB51DC" w:rsidP="00DB51DC">
      <w:r>
        <w:tab/>
      </w:r>
      <w:hyperlink r:id="rId10" w:history="1">
        <w:r w:rsidRPr="00E15479">
          <w:rPr>
            <w:rStyle w:val="Hyperlink"/>
          </w:rPr>
          <w:t>education@indspire.ca</w:t>
        </w:r>
      </w:hyperlink>
    </w:p>
    <w:p w14:paraId="68807DD5" w14:textId="77777777" w:rsidR="00DB51DC" w:rsidRDefault="00DB51DC" w:rsidP="00DB51DC"/>
    <w:p w14:paraId="24683E08" w14:textId="77777777" w:rsidR="00DB51DC" w:rsidRPr="00504AA2" w:rsidRDefault="00DB51DC" w:rsidP="00DB51DC">
      <w:pPr>
        <w:rPr>
          <w:b/>
          <w:color w:val="C00000"/>
        </w:rPr>
      </w:pPr>
      <w:r w:rsidRPr="00504AA2">
        <w:rPr>
          <w:b/>
          <w:color w:val="C00000"/>
        </w:rPr>
        <w:t>Deadlines</w:t>
      </w:r>
    </w:p>
    <w:p w14:paraId="4E2070BA" w14:textId="77777777" w:rsidR="00DB51DC" w:rsidRDefault="00DB51DC" w:rsidP="00DB51DC">
      <w:r>
        <w:t>Application must be received by February 1</w:t>
      </w:r>
      <w:r w:rsidRPr="00504AA2">
        <w:rPr>
          <w:vertAlign w:val="superscript"/>
        </w:rPr>
        <w:t>st</w:t>
      </w:r>
      <w:r>
        <w:t>, June 1</w:t>
      </w:r>
      <w:r w:rsidRPr="00504AA2">
        <w:rPr>
          <w:vertAlign w:val="superscript"/>
        </w:rPr>
        <w:t>st</w:t>
      </w:r>
      <w:r>
        <w:t>, and November 1</w:t>
      </w:r>
      <w:r w:rsidRPr="00504AA2">
        <w:rPr>
          <w:vertAlign w:val="superscript"/>
        </w:rPr>
        <w:t>st</w:t>
      </w:r>
      <w:r>
        <w:t xml:space="preserve"> at 11:59pm PT.</w:t>
      </w:r>
    </w:p>
    <w:p w14:paraId="4D9175C6" w14:textId="77777777" w:rsidR="00DB51DC" w:rsidRDefault="00DB51DC" w:rsidP="00DB51DC"/>
    <w:p w14:paraId="605FFD7A" w14:textId="77777777" w:rsidR="00DB51DC" w:rsidRPr="00504AA2" w:rsidRDefault="00DB51DC" w:rsidP="00DB51DC">
      <w:pPr>
        <w:rPr>
          <w:b/>
          <w:color w:val="C00000"/>
        </w:rPr>
      </w:pPr>
      <w:r w:rsidRPr="00504AA2">
        <w:rPr>
          <w:b/>
          <w:color w:val="C00000"/>
        </w:rPr>
        <w:t>Evaluation Process</w:t>
      </w:r>
    </w:p>
    <w:p w14:paraId="5D8C1546" w14:textId="77777777" w:rsidR="00DB51DC" w:rsidRDefault="00DB51DC" w:rsidP="00DB51DC">
      <w:r>
        <w:t xml:space="preserve">Student applications are assessed in 3 areas: 1) marks; 2) reciprocity and community involvement and 3) financial need. Once you have electronically submitted your application, you will receive an electronic notice “receipt of application”. Your application will be processed to ensure all information is complete and valid. Some information such as indigenous identity and income may be verified. You will be notified of your application status and if further documents are required. You can review your </w:t>
      </w:r>
      <w:commentRangeStart w:id="0"/>
      <w:r>
        <w:t>account on-line</w:t>
      </w:r>
      <w:commentRangeEnd w:id="0"/>
      <w:r>
        <w:rPr>
          <w:rStyle w:val="CommentReference"/>
        </w:rPr>
        <w:commentReference w:id="0"/>
      </w:r>
      <w:r>
        <w:t xml:space="preserve">. </w:t>
      </w:r>
    </w:p>
    <w:p w14:paraId="6219041B" w14:textId="77777777" w:rsidR="00DB51DC" w:rsidRDefault="00DB51DC" w:rsidP="00DB51DC">
      <w:r>
        <w:t>Students will be notified of adjudication results within 3 months of submitting their completed application.</w:t>
      </w:r>
    </w:p>
    <w:p w14:paraId="7ECBD0D2" w14:textId="77777777" w:rsidR="00DB51DC" w:rsidRDefault="00DB51DC" w:rsidP="00DB51DC">
      <w:pPr>
        <w:rPr>
          <w:b/>
          <w:color w:val="C00000"/>
        </w:rPr>
      </w:pPr>
    </w:p>
    <w:p w14:paraId="74BF6C4D" w14:textId="77777777" w:rsidR="00DB51DC" w:rsidRPr="00504AA2" w:rsidRDefault="00DB51DC" w:rsidP="00DB51DC">
      <w:pPr>
        <w:rPr>
          <w:b/>
          <w:color w:val="C00000"/>
        </w:rPr>
      </w:pPr>
      <w:r w:rsidRPr="00504AA2">
        <w:rPr>
          <w:b/>
          <w:color w:val="C00000"/>
        </w:rPr>
        <w:t>Need help?</w:t>
      </w:r>
    </w:p>
    <w:p w14:paraId="6EAAC6C6" w14:textId="77777777" w:rsidR="00DB51DC" w:rsidRDefault="00DB51DC" w:rsidP="00DB51DC">
      <w:r>
        <w:t>Monday to Friday, 9:00 am - 5:00 pm Eastern Time</w:t>
      </w:r>
    </w:p>
    <w:p w14:paraId="28987D10" w14:textId="77777777" w:rsidR="00DB51DC" w:rsidRDefault="00DB51DC" w:rsidP="00DB51DC">
      <w:r>
        <w:t xml:space="preserve">1-844-463-8555 ext. 253 </w:t>
      </w:r>
    </w:p>
    <w:p w14:paraId="7D028E46" w14:textId="77777777" w:rsidR="00DB51DC" w:rsidRDefault="00DB51DC" w:rsidP="00DB51DC">
      <w:r>
        <w:t xml:space="preserve">519-445-3014  </w:t>
      </w:r>
    </w:p>
    <w:p w14:paraId="66190DDC" w14:textId="77777777" w:rsidR="00DB51DC" w:rsidRDefault="00DB51DC" w:rsidP="00DB51DC">
      <w:pPr>
        <w:jc w:val="center"/>
      </w:pPr>
    </w:p>
    <w:p w14:paraId="6C16FE4C" w14:textId="77777777" w:rsidR="00DB51DC" w:rsidRDefault="00DB51DC" w:rsidP="00DB51DC">
      <w:pPr>
        <w:rPr>
          <w:b/>
          <w:color w:val="C00000"/>
        </w:rPr>
      </w:pPr>
    </w:p>
    <w:p w14:paraId="4926AD1C" w14:textId="77777777" w:rsidR="00DB51DC" w:rsidRDefault="00DB51DC" w:rsidP="00DB51DC">
      <w:pPr>
        <w:rPr>
          <w:b/>
          <w:color w:val="C00000"/>
        </w:rPr>
      </w:pPr>
    </w:p>
    <w:p w14:paraId="6BCBDC9E" w14:textId="77777777" w:rsidR="00DB51DC" w:rsidRDefault="00DB51DC" w:rsidP="00DB51DC">
      <w:pPr>
        <w:rPr>
          <w:b/>
          <w:color w:val="C00000"/>
        </w:rPr>
      </w:pPr>
    </w:p>
    <w:p w14:paraId="06DB8440" w14:textId="77777777" w:rsidR="00DB51DC" w:rsidRDefault="00DB51DC" w:rsidP="00DB51DC">
      <w:pPr>
        <w:rPr>
          <w:b/>
          <w:color w:val="C00000"/>
        </w:rPr>
      </w:pPr>
    </w:p>
    <w:p w14:paraId="6A35A9A1" w14:textId="77777777" w:rsidR="00DB51DC" w:rsidRPr="00EF6751" w:rsidRDefault="00DB51DC" w:rsidP="00EF6751">
      <w:pPr>
        <w:pStyle w:val="Heading2"/>
        <w:rPr>
          <w:color w:val="C00000"/>
        </w:rPr>
      </w:pPr>
      <w:r w:rsidRPr="00EF6751">
        <w:rPr>
          <w:color w:val="C00000"/>
        </w:rPr>
        <w:lastRenderedPageBreak/>
        <w:t xml:space="preserve">PART 1: </w:t>
      </w:r>
    </w:p>
    <w:p w14:paraId="27B9773B" w14:textId="77777777" w:rsidR="00DB51DC" w:rsidRPr="00EA4CC1" w:rsidRDefault="00DB51DC" w:rsidP="00DB51DC">
      <w:pPr>
        <w:rPr>
          <w:b/>
          <w:color w:val="C00000"/>
        </w:rPr>
      </w:pPr>
      <w:proofErr w:type="spellStart"/>
      <w:r w:rsidRPr="00EA4CC1">
        <w:rPr>
          <w:b/>
          <w:color w:val="C00000"/>
        </w:rPr>
        <w:t>Indspire</w:t>
      </w:r>
      <w:proofErr w:type="spellEnd"/>
      <w:r w:rsidRPr="00EA4CC1">
        <w:rPr>
          <w:b/>
          <w:color w:val="C00000"/>
        </w:rPr>
        <w:t xml:space="preserve"> User Agreement</w:t>
      </w:r>
    </w:p>
    <w:p w14:paraId="111FE1F0" w14:textId="77777777" w:rsidR="00DB51DC" w:rsidRDefault="00DB51DC" w:rsidP="00DB51DC">
      <w:r>
        <w:t xml:space="preserve">To apply for funding, you must first register online. When you register you will be providing basic information about yourself, including your name, birthdate, gender, and contact information. You will be </w:t>
      </w:r>
      <w:commentRangeStart w:id="1"/>
      <w:r>
        <w:t>assigned</w:t>
      </w:r>
      <w:commentRangeEnd w:id="1"/>
      <w:r>
        <w:rPr>
          <w:rStyle w:val="CommentReference"/>
        </w:rPr>
        <w:commentReference w:id="1"/>
      </w:r>
      <w:r>
        <w:t>.</w:t>
      </w:r>
    </w:p>
    <w:p w14:paraId="0F2B5CF4" w14:textId="77777777" w:rsidR="00DB51DC" w:rsidRDefault="00DB51DC" w:rsidP="00DB51DC">
      <w:r>
        <w:t>To proceed with registration, you must read and consent to the indirect collection and disclosure of your personal information as well as the terms and conditions.</w:t>
      </w:r>
    </w:p>
    <w:p w14:paraId="0D99A8ED" w14:textId="77777777" w:rsidR="00DB51DC" w:rsidRDefault="00DB51DC" w:rsidP="00DB51DC">
      <w:r>
        <w:t>I agree that:</w:t>
      </w:r>
    </w:p>
    <w:p w14:paraId="5AF24CFC" w14:textId="77777777" w:rsidR="00DB51DC" w:rsidRDefault="00DB51DC" w:rsidP="00DB51DC">
      <w:pPr>
        <w:pStyle w:val="ListParagraph"/>
        <w:numPr>
          <w:ilvl w:val="0"/>
          <w:numId w:val="37"/>
        </w:numPr>
        <w:spacing w:after="160" w:line="259" w:lineRule="auto"/>
      </w:pPr>
      <w:proofErr w:type="spellStart"/>
      <w:r>
        <w:t>Indspire</w:t>
      </w:r>
      <w:proofErr w:type="spellEnd"/>
      <w:r>
        <w:t xml:space="preserve"> can disclose my name, gender, age, address and education-related information to sponsors. Sponsors may contact students to congratulate them or for employment or internship opportunities.</w:t>
      </w:r>
    </w:p>
    <w:p w14:paraId="1C8044ED" w14:textId="77777777" w:rsidR="00DB51DC" w:rsidRPr="00EA4CC1" w:rsidRDefault="00DB51DC" w:rsidP="00DB51DC">
      <w:pPr>
        <w:rPr>
          <w:b/>
          <w:color w:val="C00000"/>
        </w:rPr>
      </w:pPr>
      <w:r w:rsidRPr="00EA4CC1">
        <w:rPr>
          <w:b/>
          <w:color w:val="C00000"/>
        </w:rPr>
        <w:t>Terms and Conditions:</w:t>
      </w:r>
    </w:p>
    <w:p w14:paraId="7FE108B8" w14:textId="77777777" w:rsidR="00DB51DC" w:rsidRDefault="00DB51DC" w:rsidP="00DB51DC">
      <w:pPr>
        <w:pStyle w:val="ListParagraph"/>
        <w:numPr>
          <w:ilvl w:val="0"/>
          <w:numId w:val="37"/>
        </w:numPr>
        <w:spacing w:after="160" w:line="259" w:lineRule="auto"/>
      </w:pPr>
      <w:r>
        <w:t>I am responsible for updating my personal profile information (e.g. address change, name change)</w:t>
      </w:r>
    </w:p>
    <w:p w14:paraId="771865C3" w14:textId="77777777" w:rsidR="00DB51DC" w:rsidRDefault="00DB51DC" w:rsidP="00DB51DC">
      <w:pPr>
        <w:pStyle w:val="ListParagraph"/>
        <w:numPr>
          <w:ilvl w:val="0"/>
          <w:numId w:val="37"/>
        </w:numPr>
        <w:spacing w:after="160" w:line="259" w:lineRule="auto"/>
      </w:pPr>
      <w:r>
        <w:t xml:space="preserve">I may be asked to provide documentation to </w:t>
      </w:r>
      <w:proofErr w:type="spellStart"/>
      <w:r>
        <w:t>Indspire</w:t>
      </w:r>
      <w:proofErr w:type="spellEnd"/>
      <w:r>
        <w:t xml:space="preserve"> or one of its authorized agents to support specific changes to information contained within my personal profile (e.g. name change).</w:t>
      </w:r>
    </w:p>
    <w:p w14:paraId="7E04F1D5" w14:textId="77777777" w:rsidR="00DB51DC" w:rsidRDefault="00DB51DC" w:rsidP="00DB51DC">
      <w:pPr>
        <w:pStyle w:val="ListParagraph"/>
        <w:numPr>
          <w:ilvl w:val="0"/>
          <w:numId w:val="37"/>
        </w:numPr>
        <w:spacing w:after="160" w:line="259" w:lineRule="auto"/>
      </w:pPr>
      <w:r>
        <w:t xml:space="preserve">I understand that information I provide may be verified by </w:t>
      </w:r>
      <w:proofErr w:type="spellStart"/>
      <w:r>
        <w:t>Indspire</w:t>
      </w:r>
      <w:proofErr w:type="spellEnd"/>
      <w:r>
        <w:t>.</w:t>
      </w:r>
    </w:p>
    <w:p w14:paraId="1EBE6C4C" w14:textId="77777777" w:rsidR="00DB51DC" w:rsidRDefault="00DB51DC" w:rsidP="00DB51DC">
      <w:pPr>
        <w:pStyle w:val="ListParagraph"/>
        <w:numPr>
          <w:ilvl w:val="0"/>
          <w:numId w:val="37"/>
        </w:numPr>
        <w:spacing w:after="160" w:line="259" w:lineRule="auto"/>
      </w:pPr>
      <w:r>
        <w:t>I am over 18 years of age</w:t>
      </w:r>
    </w:p>
    <w:p w14:paraId="0A4D5317" w14:textId="77777777" w:rsidR="00DB51DC" w:rsidRDefault="00DB51DC" w:rsidP="00DB51DC">
      <w:pPr>
        <w:pStyle w:val="ListParagraph"/>
        <w:numPr>
          <w:ilvl w:val="0"/>
          <w:numId w:val="37"/>
        </w:numPr>
        <w:spacing w:after="160" w:line="259" w:lineRule="auto"/>
      </w:pPr>
      <w:r>
        <w:t>I am under 18 years of age and providing a parent/guardian signature for agreement.</w:t>
      </w:r>
    </w:p>
    <w:p w14:paraId="537944AA" w14:textId="77777777" w:rsidR="00DB51DC" w:rsidRDefault="00DB51DC" w:rsidP="00DB51DC">
      <w:r>
        <w:t>I have read and give my consent to the indirect collection and disclosure of my personal information. I also understand and agree to the terms and conditions outlined above.</w:t>
      </w:r>
    </w:p>
    <w:p w14:paraId="77248214" w14:textId="77777777" w:rsidR="00DB51DC" w:rsidRDefault="00DB51DC" w:rsidP="00DB51DC"/>
    <w:p w14:paraId="6E4C0725" w14:textId="2ACD82DA" w:rsidR="00DB51DC" w:rsidRDefault="00DB51DC" w:rsidP="00DB51DC">
      <w:r>
        <w:t>Signature of Applicant (over 18 years of age):</w:t>
      </w:r>
      <w:r>
        <w:tab/>
      </w:r>
      <w:r>
        <w:tab/>
        <w:t xml:space="preserve">          Date: (DD/MM/YY)</w:t>
      </w:r>
    </w:p>
    <w:p w14:paraId="2F747FE5" w14:textId="4591C24D" w:rsidR="00DB51DC" w:rsidRDefault="00DB51DC" w:rsidP="00DB51DC"/>
    <w:p w14:paraId="75BB0B07" w14:textId="49FA09F8" w:rsidR="00DB51DC" w:rsidRDefault="00DB51DC" w:rsidP="00DB51DC">
      <w:r>
        <w:rPr>
          <w:noProof/>
          <w:lang w:val="en-CA" w:eastAsia="en-CA"/>
        </w:rPr>
        <w:drawing>
          <wp:anchor distT="0" distB="0" distL="114300" distR="114300" simplePos="0" relativeHeight="251661312" behindDoc="0" locked="0" layoutInCell="1" allowOverlap="1" wp14:anchorId="5AA90923" wp14:editId="54EF3080">
            <wp:simplePos x="0" y="0"/>
            <wp:positionH relativeFrom="margin">
              <wp:align>left</wp:align>
            </wp:positionH>
            <wp:positionV relativeFrom="paragraph">
              <wp:posOffset>13335</wp:posOffset>
            </wp:positionV>
            <wp:extent cx="2676525" cy="285750"/>
            <wp:effectExtent l="0" t="0" r="9525" b="0"/>
            <wp:wrapSquare wrapText="bothSides"/>
            <wp:docPr id="11" name="image10.png" descr="Print copy of completed form and sign he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6525" cy="285750"/>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w:drawing>
          <wp:inline distT="0" distB="0" distL="0" distR="0" wp14:anchorId="09CEEEBC" wp14:editId="20728B0E">
            <wp:extent cx="2257425" cy="239963"/>
            <wp:effectExtent l="0" t="0" r="0" b="8255"/>
            <wp:docPr id="6"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14" cstate="print"/>
                    <a:stretch>
                      <a:fillRect/>
                    </a:stretch>
                  </pic:blipFill>
                  <pic:spPr>
                    <a:xfrm>
                      <a:off x="0" y="0"/>
                      <a:ext cx="2514517" cy="267292"/>
                    </a:xfrm>
                    <a:prstGeom prst="rect">
                      <a:avLst/>
                    </a:prstGeom>
                  </pic:spPr>
                </pic:pic>
              </a:graphicData>
            </a:graphic>
          </wp:inline>
        </w:drawing>
      </w:r>
    </w:p>
    <w:p w14:paraId="4D92ECB2" w14:textId="77777777" w:rsidR="00DB51DC" w:rsidRDefault="00DB51DC" w:rsidP="00DB51DC"/>
    <w:p w14:paraId="188F3B63" w14:textId="77777777" w:rsidR="00DB51DC" w:rsidRDefault="00DB51DC" w:rsidP="00DB51DC"/>
    <w:p w14:paraId="23A2FDA9" w14:textId="2962FD4C" w:rsidR="00DB51DC" w:rsidRDefault="00DB51DC" w:rsidP="00DB51DC">
      <w:r>
        <w:t>Signature of Parent (for students under 18 years of age):</w:t>
      </w:r>
      <w:r>
        <w:tab/>
        <w:t xml:space="preserve">          Date: (DD/MM/YY)</w:t>
      </w:r>
    </w:p>
    <w:p w14:paraId="3EEA0872" w14:textId="185D47A9" w:rsidR="00DB51DC" w:rsidRDefault="00DB51DC" w:rsidP="00DB51DC">
      <w:r>
        <w:rPr>
          <w:noProof/>
          <w:lang w:val="en-CA" w:eastAsia="en-CA"/>
        </w:rPr>
        <w:drawing>
          <wp:anchor distT="0" distB="0" distL="114300" distR="114300" simplePos="0" relativeHeight="251662336" behindDoc="0" locked="0" layoutInCell="1" allowOverlap="1" wp14:anchorId="402E5962" wp14:editId="4D8FC52B">
            <wp:simplePos x="0" y="0"/>
            <wp:positionH relativeFrom="margin">
              <wp:align>left</wp:align>
            </wp:positionH>
            <wp:positionV relativeFrom="paragraph">
              <wp:posOffset>111125</wp:posOffset>
            </wp:positionV>
            <wp:extent cx="2667000" cy="193675"/>
            <wp:effectExtent l="0" t="0" r="0" b="0"/>
            <wp:wrapSquare wrapText="bothSides"/>
            <wp:docPr id="1" name="image10.png" descr="Print copy of completed form and sign he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7000" cy="193675"/>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w:drawing>
          <wp:inline distT="0" distB="0" distL="0" distR="0" wp14:anchorId="50536C5C" wp14:editId="37955E99">
            <wp:extent cx="2419350" cy="295275"/>
            <wp:effectExtent l="0" t="0" r="0" b="9525"/>
            <wp:docPr id="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14" cstate="print"/>
                    <a:stretch>
                      <a:fillRect/>
                    </a:stretch>
                  </pic:blipFill>
                  <pic:spPr>
                    <a:xfrm>
                      <a:off x="0" y="0"/>
                      <a:ext cx="2618961" cy="319637"/>
                    </a:xfrm>
                    <a:prstGeom prst="rect">
                      <a:avLst/>
                    </a:prstGeom>
                  </pic:spPr>
                </pic:pic>
              </a:graphicData>
            </a:graphic>
          </wp:inline>
        </w:drawing>
      </w:r>
    </w:p>
    <w:p w14:paraId="3352E544" w14:textId="444B4BD3" w:rsidR="00DB51DC" w:rsidRPr="00EA4CC1" w:rsidRDefault="00DB51DC" w:rsidP="00DB51DC"/>
    <w:p w14:paraId="0E32321B" w14:textId="77777777" w:rsidR="00DB51DC" w:rsidRDefault="00DB51DC" w:rsidP="00DB51DC"/>
    <w:p w14:paraId="36B8E577" w14:textId="77777777" w:rsidR="00DB51DC" w:rsidRDefault="00DB51DC" w:rsidP="00DB51DC"/>
    <w:p w14:paraId="6E47CDC9" w14:textId="77777777" w:rsidR="00DB51DC" w:rsidRDefault="00DB51DC" w:rsidP="00DB51DC"/>
    <w:p w14:paraId="53AE83C4" w14:textId="77777777" w:rsidR="00DB51DC" w:rsidRDefault="00DB51DC" w:rsidP="00DB51DC"/>
    <w:p w14:paraId="4F9BA4B6" w14:textId="669ED092" w:rsidR="00DB51DC" w:rsidRDefault="00DB51DC"/>
    <w:p w14:paraId="2409CBD3" w14:textId="77777777" w:rsidR="00BF3997" w:rsidRPr="006036DC" w:rsidRDefault="00BF3997" w:rsidP="001D464A">
      <w:pPr>
        <w:ind w:left="-142"/>
      </w:pPr>
    </w:p>
    <w:p w14:paraId="26DD2C41" w14:textId="77777777" w:rsidR="00FE3CBB" w:rsidRPr="006036DC" w:rsidRDefault="00FE3CBB" w:rsidP="001D464A">
      <w:pPr>
        <w:ind w:left="-142"/>
      </w:pPr>
    </w:p>
    <w:p w14:paraId="4D47417E" w14:textId="77777777" w:rsidR="00C41608" w:rsidRPr="006036DC" w:rsidRDefault="00C41608" w:rsidP="00140DC6"/>
    <w:p w14:paraId="41A86520" w14:textId="77777777" w:rsidR="00140DC6" w:rsidRPr="006036DC" w:rsidRDefault="00140DC6" w:rsidP="00140DC6">
      <w:r w:rsidRPr="006036DC">
        <w:br w:type="page"/>
      </w:r>
    </w:p>
    <w:tbl>
      <w:tblPr>
        <w:tblStyle w:val="TableGrid"/>
        <w:tblW w:w="5000" w:type="pct"/>
        <w:tblLayout w:type="fixed"/>
        <w:tblLook w:val="04A0" w:firstRow="1" w:lastRow="0" w:firstColumn="1" w:lastColumn="0" w:noHBand="0" w:noVBand="1"/>
      </w:tblPr>
      <w:tblGrid>
        <w:gridCol w:w="2452"/>
        <w:gridCol w:w="1501"/>
        <w:gridCol w:w="1519"/>
        <w:gridCol w:w="147"/>
        <w:gridCol w:w="1654"/>
        <w:gridCol w:w="1357"/>
      </w:tblGrid>
      <w:tr w:rsidR="005E0A76" w:rsidRPr="006036DC" w14:paraId="4A801CE2" w14:textId="77777777" w:rsidTr="000E4312">
        <w:tc>
          <w:tcPr>
            <w:tcW w:w="5000" w:type="pct"/>
            <w:gridSpan w:val="6"/>
            <w:shd w:val="clear" w:color="auto" w:fill="C00000"/>
          </w:tcPr>
          <w:p w14:paraId="743C5B1B" w14:textId="61177B53" w:rsidR="005E0A76" w:rsidRPr="000E4312" w:rsidRDefault="005E0A76">
            <w:pPr>
              <w:rPr>
                <w:rFonts w:ascii="Calibri" w:hAnsi="Calibri"/>
                <w:b/>
                <w:color w:val="FFFFFF" w:themeColor="background1"/>
              </w:rPr>
            </w:pPr>
            <w:r w:rsidRPr="001A787B">
              <w:rPr>
                <w:rFonts w:ascii="Calibri" w:hAnsi="Calibri"/>
                <w:b/>
                <w:bCs/>
                <w:color w:val="FFFFFF" w:themeColor="background1"/>
              </w:rPr>
              <w:lastRenderedPageBreak/>
              <w:t>SECTION 1 – PERSONAL INFORMATION</w:t>
            </w:r>
          </w:p>
        </w:tc>
      </w:tr>
      <w:tr w:rsidR="00460915" w:rsidRPr="006036DC" w14:paraId="6060355B" w14:textId="77777777" w:rsidTr="00AD7D9B">
        <w:trPr>
          <w:trHeight w:val="845"/>
        </w:trPr>
        <w:tc>
          <w:tcPr>
            <w:tcW w:w="1421" w:type="pct"/>
            <w:tcBorders>
              <w:bottom w:val="single" w:sz="4" w:space="0" w:color="auto"/>
              <w:right w:val="single" w:sz="4" w:space="0" w:color="auto"/>
            </w:tcBorders>
          </w:tcPr>
          <w:p w14:paraId="2FE0F088" w14:textId="77777777" w:rsidR="005E0A76" w:rsidRPr="006036DC" w:rsidRDefault="005E0A76" w:rsidP="005E0A76">
            <w:pPr>
              <w:rPr>
                <w:rFonts w:ascii="Calibri" w:hAnsi="Calibri"/>
                <w:b/>
                <w:bCs/>
              </w:rPr>
            </w:pPr>
            <w:r w:rsidRPr="006036DC">
              <w:rPr>
                <w:rFonts w:ascii="Calibri" w:hAnsi="Calibri"/>
                <w:b/>
                <w:bCs/>
              </w:rPr>
              <w:t>FULL NAME</w:t>
            </w:r>
          </w:p>
          <w:p w14:paraId="6378507E" w14:textId="77777777" w:rsidR="005E0A76" w:rsidRPr="006036DC" w:rsidRDefault="005E0A76" w:rsidP="005E0A76">
            <w:pPr>
              <w:rPr>
                <w:rFonts w:ascii="Calibri" w:hAnsi="Calibri"/>
              </w:rPr>
            </w:pPr>
            <w:r w:rsidRPr="006036DC">
              <w:rPr>
                <w:rFonts w:ascii="Calibri" w:hAnsi="Calibri"/>
                <w:bCs/>
              </w:rPr>
              <w:t>Use legal, given name, no aliases or stage names.</w:t>
            </w:r>
          </w:p>
        </w:tc>
        <w:tc>
          <w:tcPr>
            <w:tcW w:w="870" w:type="pct"/>
            <w:tcBorders>
              <w:top w:val="single" w:sz="4" w:space="0" w:color="auto"/>
              <w:left w:val="single" w:sz="4" w:space="0" w:color="auto"/>
              <w:bottom w:val="single" w:sz="4" w:space="0" w:color="auto"/>
              <w:right w:val="nil"/>
            </w:tcBorders>
          </w:tcPr>
          <w:p w14:paraId="19B4EFBB" w14:textId="5DD4ECDC" w:rsidR="005E0A76" w:rsidRPr="006036DC" w:rsidRDefault="00953E3B">
            <w:pPr>
              <w:rPr>
                <w:rFonts w:ascii="Calibri" w:hAnsi="Calibri"/>
              </w:rPr>
            </w:pPr>
            <w:r w:rsidRPr="006036DC">
              <w:rPr>
                <w:rFonts w:ascii="Calibri" w:hAnsi="Calibri"/>
              </w:rPr>
              <w:t>Title</w:t>
            </w:r>
          </w:p>
          <w:p w14:paraId="4D5D995F" w14:textId="77777777" w:rsidR="00953E3B" w:rsidRPr="006036DC" w:rsidRDefault="00953E3B">
            <w:pPr>
              <w:rPr>
                <w:rFonts w:ascii="Calibri" w:hAnsi="Calibri"/>
              </w:rPr>
            </w:pPr>
          </w:p>
          <w:p w14:paraId="1AD1B372" w14:textId="77777777" w:rsidR="00953E3B" w:rsidRPr="006036DC" w:rsidRDefault="00953E3B" w:rsidP="00953E3B">
            <w:pPr>
              <w:rPr>
                <w:rFonts w:ascii="Calibri" w:hAnsi="Calibri"/>
              </w:rPr>
            </w:pPr>
          </w:p>
          <w:p w14:paraId="4FD034BB" w14:textId="77777777" w:rsidR="00953E3B" w:rsidRPr="006036DC" w:rsidRDefault="00953E3B">
            <w:pPr>
              <w:rPr>
                <w:rFonts w:ascii="Calibri" w:hAnsi="Calibri"/>
              </w:rPr>
            </w:pPr>
          </w:p>
        </w:tc>
        <w:tc>
          <w:tcPr>
            <w:tcW w:w="965" w:type="pct"/>
            <w:gridSpan w:val="2"/>
            <w:tcBorders>
              <w:top w:val="single" w:sz="4" w:space="0" w:color="auto"/>
              <w:left w:val="nil"/>
              <w:bottom w:val="single" w:sz="4" w:space="0" w:color="auto"/>
              <w:right w:val="nil"/>
            </w:tcBorders>
          </w:tcPr>
          <w:p w14:paraId="359024E6" w14:textId="3F4049D5" w:rsidR="007C3EC5" w:rsidRPr="006036DC" w:rsidRDefault="00953E3B">
            <w:pPr>
              <w:rPr>
                <w:rFonts w:ascii="Calibri" w:hAnsi="Calibri"/>
              </w:rPr>
            </w:pPr>
            <w:r w:rsidRPr="006036DC">
              <w:rPr>
                <w:rFonts w:ascii="Calibri" w:hAnsi="Calibri"/>
              </w:rPr>
              <w:t>First name</w:t>
            </w:r>
          </w:p>
          <w:p w14:paraId="2474D63E" w14:textId="77777777" w:rsidR="007C3EC5" w:rsidRPr="006036DC" w:rsidRDefault="007C3EC5">
            <w:pPr>
              <w:pStyle w:val="ListParagraph"/>
              <w:ind w:left="317"/>
              <w:rPr>
                <w:rFonts w:ascii="Calibri" w:hAnsi="Calibri"/>
              </w:rPr>
            </w:pPr>
          </w:p>
        </w:tc>
        <w:tc>
          <w:tcPr>
            <w:tcW w:w="958" w:type="pct"/>
            <w:tcBorders>
              <w:top w:val="single" w:sz="4" w:space="0" w:color="auto"/>
              <w:left w:val="nil"/>
              <w:bottom w:val="single" w:sz="4" w:space="0" w:color="auto"/>
              <w:right w:val="nil"/>
            </w:tcBorders>
          </w:tcPr>
          <w:p w14:paraId="314BCC09" w14:textId="77777777" w:rsidR="00953E3B" w:rsidRPr="006036DC" w:rsidRDefault="00953E3B" w:rsidP="00953E3B">
            <w:pPr>
              <w:rPr>
                <w:rFonts w:ascii="Calibri" w:hAnsi="Calibri"/>
              </w:rPr>
            </w:pPr>
            <w:r w:rsidRPr="006036DC">
              <w:rPr>
                <w:rFonts w:ascii="Calibri" w:hAnsi="Calibri"/>
              </w:rPr>
              <w:t>Second name</w:t>
            </w:r>
          </w:p>
          <w:p w14:paraId="43DF41FF" w14:textId="205D4D38" w:rsidR="00953E3B" w:rsidRPr="006036DC" w:rsidRDefault="00953E3B">
            <w:pPr>
              <w:rPr>
                <w:rFonts w:ascii="Calibri" w:hAnsi="Calibri"/>
              </w:rPr>
            </w:pPr>
          </w:p>
          <w:p w14:paraId="66F3AD79" w14:textId="77777777" w:rsidR="00953E3B" w:rsidRPr="006036DC" w:rsidRDefault="00953E3B" w:rsidP="007F7B54">
            <w:pPr>
              <w:pStyle w:val="ListParagraph"/>
              <w:ind w:left="317"/>
              <w:rPr>
                <w:rFonts w:ascii="Calibri" w:hAnsi="Calibri"/>
              </w:rPr>
            </w:pPr>
          </w:p>
          <w:p w14:paraId="6240D3A9" w14:textId="77777777" w:rsidR="00953E3B" w:rsidRPr="006036DC" w:rsidRDefault="00953E3B" w:rsidP="006036DC">
            <w:pPr>
              <w:pStyle w:val="ListParagraph"/>
              <w:ind w:left="317"/>
              <w:rPr>
                <w:rFonts w:ascii="Calibri" w:hAnsi="Calibri"/>
              </w:rPr>
            </w:pPr>
          </w:p>
        </w:tc>
        <w:tc>
          <w:tcPr>
            <w:tcW w:w="786" w:type="pct"/>
            <w:tcBorders>
              <w:left w:val="nil"/>
              <w:bottom w:val="single" w:sz="4" w:space="0" w:color="auto"/>
            </w:tcBorders>
          </w:tcPr>
          <w:p w14:paraId="6C04EEFB" w14:textId="77777777" w:rsidR="00953E3B" w:rsidRPr="006036DC" w:rsidRDefault="00953E3B" w:rsidP="00953E3B">
            <w:pPr>
              <w:rPr>
                <w:rFonts w:ascii="Calibri" w:hAnsi="Calibri"/>
              </w:rPr>
            </w:pPr>
            <w:r w:rsidRPr="006036DC">
              <w:rPr>
                <w:rFonts w:ascii="Calibri" w:hAnsi="Calibri"/>
              </w:rPr>
              <w:t>Last name</w:t>
            </w:r>
          </w:p>
          <w:p w14:paraId="33BC784F" w14:textId="2A0FF6CE" w:rsidR="005E0A76" w:rsidRPr="006036DC" w:rsidRDefault="005E0A76" w:rsidP="007F7B54"/>
        </w:tc>
      </w:tr>
      <w:tr w:rsidR="00BC53C1" w:rsidRPr="006036DC" w14:paraId="6F8196AF" w14:textId="77777777" w:rsidTr="00AF703B">
        <w:tc>
          <w:tcPr>
            <w:tcW w:w="1421" w:type="pct"/>
            <w:tcBorders>
              <w:bottom w:val="single" w:sz="4" w:space="0" w:color="auto"/>
              <w:right w:val="single" w:sz="4" w:space="0" w:color="auto"/>
            </w:tcBorders>
          </w:tcPr>
          <w:p w14:paraId="21251303" w14:textId="3265E3B8" w:rsidR="00BC53C1" w:rsidRPr="006036DC" w:rsidRDefault="00BC53C1" w:rsidP="00953E3B">
            <w:pPr>
              <w:rPr>
                <w:rFonts w:ascii="Calibri" w:hAnsi="Calibri"/>
                <w:b/>
                <w:highlight w:val="yellow"/>
              </w:rPr>
            </w:pPr>
            <w:commentRangeStart w:id="2"/>
            <w:r w:rsidRPr="006036DC">
              <w:rPr>
                <w:rFonts w:ascii="Calibri" w:hAnsi="Calibri"/>
                <w:b/>
                <w:highlight w:val="yellow"/>
              </w:rPr>
              <w:t>GENDER</w:t>
            </w:r>
            <w:commentRangeEnd w:id="2"/>
            <w:r w:rsidR="00AF703B">
              <w:rPr>
                <w:rStyle w:val="CommentReference"/>
              </w:rPr>
              <w:commentReference w:id="2"/>
            </w:r>
          </w:p>
        </w:tc>
        <w:tc>
          <w:tcPr>
            <w:tcW w:w="870" w:type="pct"/>
            <w:tcBorders>
              <w:top w:val="single" w:sz="4" w:space="0" w:color="auto"/>
              <w:bottom w:val="single" w:sz="4" w:space="0" w:color="auto"/>
              <w:right w:val="nil"/>
            </w:tcBorders>
          </w:tcPr>
          <w:p w14:paraId="75B45285" w14:textId="2741CCA1" w:rsidR="00DB51DC" w:rsidRPr="00DB51DC" w:rsidRDefault="00BC53C1" w:rsidP="00DB51DC">
            <w:pPr>
              <w:pStyle w:val="ListParagraph"/>
              <w:numPr>
                <w:ilvl w:val="0"/>
                <w:numId w:val="1"/>
              </w:numPr>
              <w:ind w:left="317" w:hanging="283"/>
              <w:rPr>
                <w:rFonts w:ascii="Calibri" w:hAnsi="Calibri"/>
              </w:rPr>
            </w:pPr>
            <w:r w:rsidRPr="006036DC">
              <w:rPr>
                <w:rFonts w:ascii="Calibri" w:hAnsi="Calibri"/>
              </w:rPr>
              <w:t>Fem</w:t>
            </w:r>
            <w:r w:rsidR="006036DC">
              <w:rPr>
                <w:rFonts w:ascii="Calibri" w:hAnsi="Calibri"/>
              </w:rPr>
              <w:t>ini</w:t>
            </w:r>
            <w:r w:rsidR="006F611C">
              <w:rPr>
                <w:rFonts w:ascii="Calibri" w:hAnsi="Calibri"/>
              </w:rPr>
              <w:t>n</w:t>
            </w:r>
            <w:r w:rsidR="00DB51DC">
              <w:rPr>
                <w:rFonts w:ascii="Calibri" w:hAnsi="Calibri"/>
              </w:rPr>
              <w:t>e Gender</w:t>
            </w:r>
          </w:p>
          <w:p w14:paraId="0839AE75" w14:textId="6B623A5D" w:rsidR="00BC53C1" w:rsidRPr="006036DC" w:rsidRDefault="00BC53C1" w:rsidP="00BC53C1">
            <w:pPr>
              <w:rPr>
                <w:rFonts w:ascii="Calibri" w:hAnsi="Calibri"/>
              </w:rPr>
            </w:pPr>
          </w:p>
          <w:p w14:paraId="26573009" w14:textId="77777777" w:rsidR="00BC53C1" w:rsidRPr="006036DC" w:rsidRDefault="00BC53C1" w:rsidP="00953E3B">
            <w:pPr>
              <w:rPr>
                <w:rFonts w:ascii="Calibri" w:hAnsi="Calibri"/>
              </w:rPr>
            </w:pPr>
          </w:p>
        </w:tc>
        <w:tc>
          <w:tcPr>
            <w:tcW w:w="880" w:type="pct"/>
            <w:tcBorders>
              <w:top w:val="single" w:sz="4" w:space="0" w:color="auto"/>
              <w:left w:val="nil"/>
              <w:bottom w:val="single" w:sz="4" w:space="0" w:color="auto"/>
              <w:right w:val="nil"/>
            </w:tcBorders>
          </w:tcPr>
          <w:p w14:paraId="79DA89DB" w14:textId="5F6455F0" w:rsidR="00DB51DC" w:rsidRPr="00DB51DC" w:rsidRDefault="00BC53C1" w:rsidP="00DB51DC">
            <w:pPr>
              <w:pStyle w:val="ListParagraph"/>
              <w:numPr>
                <w:ilvl w:val="0"/>
                <w:numId w:val="1"/>
              </w:numPr>
              <w:ind w:left="317" w:hanging="283"/>
              <w:rPr>
                <w:rFonts w:ascii="Calibri" w:hAnsi="Calibri"/>
              </w:rPr>
            </w:pPr>
            <w:r w:rsidRPr="006036DC">
              <w:rPr>
                <w:rFonts w:ascii="Calibri" w:hAnsi="Calibri"/>
              </w:rPr>
              <w:t>M</w:t>
            </w:r>
            <w:r w:rsidR="006F611C">
              <w:rPr>
                <w:rFonts w:ascii="Calibri" w:hAnsi="Calibri"/>
              </w:rPr>
              <w:t>asculine</w:t>
            </w:r>
            <w:r w:rsidR="00DB51DC">
              <w:rPr>
                <w:rFonts w:ascii="Calibri" w:hAnsi="Calibri"/>
              </w:rPr>
              <w:t xml:space="preserve"> Gender</w:t>
            </w:r>
          </w:p>
        </w:tc>
        <w:tc>
          <w:tcPr>
            <w:tcW w:w="1042" w:type="pct"/>
            <w:gridSpan w:val="2"/>
            <w:tcBorders>
              <w:top w:val="single" w:sz="4" w:space="0" w:color="auto"/>
              <w:left w:val="nil"/>
              <w:bottom w:val="single" w:sz="4" w:space="0" w:color="auto"/>
              <w:right w:val="nil"/>
            </w:tcBorders>
          </w:tcPr>
          <w:p w14:paraId="4FE7866D" w14:textId="77777777" w:rsidR="00BC53C1" w:rsidRPr="006036DC" w:rsidRDefault="00BC53C1" w:rsidP="006036DC">
            <w:pPr>
              <w:pStyle w:val="ListParagraph"/>
              <w:ind w:left="317"/>
              <w:rPr>
                <w:rFonts w:ascii="Calibri" w:hAnsi="Calibri"/>
              </w:rPr>
            </w:pPr>
          </w:p>
        </w:tc>
        <w:tc>
          <w:tcPr>
            <w:tcW w:w="787" w:type="pct"/>
            <w:tcBorders>
              <w:top w:val="single" w:sz="4" w:space="0" w:color="auto"/>
              <w:left w:val="nil"/>
              <w:bottom w:val="single" w:sz="4" w:space="0" w:color="auto"/>
            </w:tcBorders>
          </w:tcPr>
          <w:p w14:paraId="001CE4C9" w14:textId="77777777" w:rsidR="00BC53C1" w:rsidRPr="006036DC" w:rsidRDefault="00BC53C1" w:rsidP="00953E3B">
            <w:pPr>
              <w:rPr>
                <w:rFonts w:ascii="Calibri" w:hAnsi="Calibri"/>
              </w:rPr>
            </w:pPr>
          </w:p>
        </w:tc>
      </w:tr>
      <w:tr w:rsidR="00953E3B" w:rsidRPr="006036DC" w14:paraId="58E106F8" w14:textId="77777777" w:rsidTr="00AF703B">
        <w:tc>
          <w:tcPr>
            <w:tcW w:w="1421" w:type="pct"/>
            <w:tcBorders>
              <w:bottom w:val="single" w:sz="4" w:space="0" w:color="auto"/>
              <w:right w:val="single" w:sz="4" w:space="0" w:color="auto"/>
            </w:tcBorders>
          </w:tcPr>
          <w:p w14:paraId="65EBC8E9" w14:textId="77777777" w:rsidR="00953E3B" w:rsidRPr="006036DC" w:rsidRDefault="00953E3B" w:rsidP="00953E3B">
            <w:pPr>
              <w:rPr>
                <w:rFonts w:ascii="Calibri" w:hAnsi="Calibri"/>
                <w:highlight w:val="yellow"/>
              </w:rPr>
            </w:pPr>
            <w:r w:rsidRPr="006036DC">
              <w:rPr>
                <w:rFonts w:ascii="Calibri" w:hAnsi="Calibri"/>
                <w:b/>
                <w:highlight w:val="yellow"/>
              </w:rPr>
              <w:t>DATE OF BIRTH</w:t>
            </w:r>
          </w:p>
          <w:p w14:paraId="21877F38" w14:textId="77777777" w:rsidR="00953E3B" w:rsidRPr="006036DC" w:rsidRDefault="00953E3B" w:rsidP="00953E3B">
            <w:pPr>
              <w:rPr>
                <w:rFonts w:ascii="Calibri" w:hAnsi="Calibri"/>
                <w:highlight w:val="yellow"/>
              </w:rPr>
            </w:pPr>
          </w:p>
          <w:p w14:paraId="66284263" w14:textId="77777777" w:rsidR="00953E3B" w:rsidRPr="006036DC" w:rsidRDefault="00953E3B" w:rsidP="00953E3B">
            <w:pPr>
              <w:rPr>
                <w:rFonts w:ascii="Calibri" w:hAnsi="Calibri"/>
                <w:b/>
                <w:highlight w:val="yellow"/>
              </w:rPr>
            </w:pPr>
          </w:p>
        </w:tc>
        <w:tc>
          <w:tcPr>
            <w:tcW w:w="870" w:type="pct"/>
            <w:tcBorders>
              <w:top w:val="single" w:sz="4" w:space="0" w:color="auto"/>
              <w:bottom w:val="single" w:sz="4" w:space="0" w:color="auto"/>
              <w:right w:val="nil"/>
            </w:tcBorders>
          </w:tcPr>
          <w:p w14:paraId="3187AEE6" w14:textId="77777777" w:rsidR="00953E3B" w:rsidRPr="006036DC" w:rsidRDefault="00953E3B" w:rsidP="00953E3B">
            <w:pPr>
              <w:rPr>
                <w:rFonts w:ascii="Calibri" w:hAnsi="Calibri"/>
              </w:rPr>
            </w:pPr>
            <w:r w:rsidRPr="006036DC">
              <w:rPr>
                <w:rFonts w:ascii="Calibri" w:hAnsi="Calibri"/>
              </w:rPr>
              <w:t>Month</w:t>
            </w:r>
          </w:p>
        </w:tc>
        <w:tc>
          <w:tcPr>
            <w:tcW w:w="880" w:type="pct"/>
            <w:tcBorders>
              <w:top w:val="single" w:sz="4" w:space="0" w:color="auto"/>
              <w:left w:val="nil"/>
              <w:bottom w:val="single" w:sz="4" w:space="0" w:color="auto"/>
              <w:right w:val="nil"/>
            </w:tcBorders>
          </w:tcPr>
          <w:p w14:paraId="3D4D8CB7" w14:textId="77777777" w:rsidR="00953E3B" w:rsidRPr="006036DC" w:rsidRDefault="00953E3B" w:rsidP="00953E3B">
            <w:pPr>
              <w:rPr>
                <w:rFonts w:ascii="Calibri" w:hAnsi="Calibri"/>
              </w:rPr>
            </w:pPr>
            <w:r w:rsidRPr="006036DC">
              <w:rPr>
                <w:rFonts w:ascii="Calibri" w:hAnsi="Calibri"/>
              </w:rPr>
              <w:t>Day</w:t>
            </w:r>
          </w:p>
        </w:tc>
        <w:tc>
          <w:tcPr>
            <w:tcW w:w="1042" w:type="pct"/>
            <w:gridSpan w:val="2"/>
            <w:tcBorders>
              <w:top w:val="single" w:sz="4" w:space="0" w:color="auto"/>
              <w:left w:val="nil"/>
              <w:bottom w:val="single" w:sz="4" w:space="0" w:color="auto"/>
              <w:right w:val="nil"/>
            </w:tcBorders>
          </w:tcPr>
          <w:p w14:paraId="631C162E" w14:textId="77777777" w:rsidR="00953E3B" w:rsidRPr="006036DC" w:rsidRDefault="00953E3B" w:rsidP="00953E3B">
            <w:pPr>
              <w:rPr>
                <w:rFonts w:ascii="Calibri" w:hAnsi="Calibri"/>
              </w:rPr>
            </w:pPr>
            <w:r w:rsidRPr="006036DC">
              <w:rPr>
                <w:rFonts w:ascii="Calibri" w:hAnsi="Calibri"/>
              </w:rPr>
              <w:t>Year</w:t>
            </w:r>
          </w:p>
        </w:tc>
        <w:tc>
          <w:tcPr>
            <w:tcW w:w="787" w:type="pct"/>
            <w:tcBorders>
              <w:top w:val="single" w:sz="4" w:space="0" w:color="auto"/>
              <w:left w:val="nil"/>
              <w:bottom w:val="single" w:sz="4" w:space="0" w:color="auto"/>
            </w:tcBorders>
          </w:tcPr>
          <w:p w14:paraId="478BCA69" w14:textId="77777777" w:rsidR="00953E3B" w:rsidRPr="006036DC" w:rsidRDefault="00953E3B" w:rsidP="00953E3B">
            <w:pPr>
              <w:rPr>
                <w:rFonts w:ascii="Calibri" w:hAnsi="Calibri"/>
              </w:rPr>
            </w:pPr>
            <w:r w:rsidRPr="006036DC">
              <w:rPr>
                <w:rFonts w:ascii="Calibri" w:hAnsi="Calibri"/>
              </w:rPr>
              <w:t>Current age</w:t>
            </w:r>
          </w:p>
        </w:tc>
      </w:tr>
      <w:tr w:rsidR="00672C9D" w:rsidRPr="006036DC" w14:paraId="716A1EE5" w14:textId="77777777" w:rsidTr="00AD7D9B">
        <w:tc>
          <w:tcPr>
            <w:tcW w:w="1421" w:type="pct"/>
            <w:tcBorders>
              <w:bottom w:val="single" w:sz="4" w:space="0" w:color="auto"/>
              <w:right w:val="single" w:sz="4" w:space="0" w:color="auto"/>
            </w:tcBorders>
          </w:tcPr>
          <w:p w14:paraId="3335A147" w14:textId="77777777" w:rsidR="00672C9D" w:rsidRPr="006036DC" w:rsidRDefault="00672C9D" w:rsidP="00953E3B">
            <w:pPr>
              <w:rPr>
                <w:rFonts w:ascii="Calibri" w:hAnsi="Calibri"/>
                <w:b/>
              </w:rPr>
            </w:pPr>
            <w:r w:rsidRPr="006036DC">
              <w:rPr>
                <w:rFonts w:ascii="Calibri" w:hAnsi="Calibri"/>
                <w:b/>
              </w:rPr>
              <w:t xml:space="preserve">Social Insurance </w:t>
            </w:r>
            <w:commentRangeStart w:id="3"/>
            <w:r w:rsidRPr="006036DC">
              <w:rPr>
                <w:rFonts w:ascii="Calibri" w:hAnsi="Calibri"/>
                <w:b/>
              </w:rPr>
              <w:t>Number</w:t>
            </w:r>
            <w:commentRangeEnd w:id="3"/>
            <w:r w:rsidR="00DB51DC">
              <w:rPr>
                <w:rStyle w:val="CommentReference"/>
              </w:rPr>
              <w:commentReference w:id="3"/>
            </w:r>
          </w:p>
          <w:p w14:paraId="4BD5365A" w14:textId="58B5C73C" w:rsidR="00BC53C1" w:rsidRPr="006036DC" w:rsidRDefault="00BC53C1" w:rsidP="00953E3B">
            <w:pPr>
              <w:rPr>
                <w:rFonts w:ascii="Calibri" w:hAnsi="Calibri"/>
              </w:rPr>
            </w:pPr>
            <w:r w:rsidRPr="006036DC">
              <w:rPr>
                <w:rFonts w:ascii="Calibri" w:hAnsi="Calibri"/>
              </w:rPr>
              <w:t xml:space="preserve">Your require a valid SIN to be able to collect any funds that you receive from </w:t>
            </w:r>
            <w:proofErr w:type="spellStart"/>
            <w:r w:rsidRPr="006036DC">
              <w:rPr>
                <w:rFonts w:ascii="Calibri" w:hAnsi="Calibri"/>
              </w:rPr>
              <w:t>Indspire</w:t>
            </w:r>
            <w:proofErr w:type="spellEnd"/>
            <w:r w:rsidRPr="006036DC">
              <w:rPr>
                <w:rFonts w:ascii="Calibri" w:hAnsi="Calibri"/>
              </w:rPr>
              <w:t xml:space="preserve"> Building Brighter Futures program</w:t>
            </w:r>
          </w:p>
        </w:tc>
        <w:tc>
          <w:tcPr>
            <w:tcW w:w="870" w:type="pct"/>
            <w:tcBorders>
              <w:top w:val="single" w:sz="4" w:space="0" w:color="auto"/>
              <w:bottom w:val="single" w:sz="4" w:space="0" w:color="auto"/>
              <w:right w:val="nil"/>
            </w:tcBorders>
          </w:tcPr>
          <w:p w14:paraId="4D9307DE" w14:textId="77777777" w:rsidR="00672C9D" w:rsidRPr="006036DC" w:rsidRDefault="00672C9D" w:rsidP="00953E3B">
            <w:pPr>
              <w:rPr>
                <w:rFonts w:ascii="Calibri" w:hAnsi="Calibri"/>
              </w:rPr>
            </w:pPr>
          </w:p>
        </w:tc>
        <w:tc>
          <w:tcPr>
            <w:tcW w:w="880" w:type="pct"/>
            <w:tcBorders>
              <w:top w:val="single" w:sz="4" w:space="0" w:color="auto"/>
              <w:left w:val="nil"/>
              <w:bottom w:val="single" w:sz="4" w:space="0" w:color="auto"/>
              <w:right w:val="nil"/>
            </w:tcBorders>
          </w:tcPr>
          <w:p w14:paraId="1CA19C14" w14:textId="77777777" w:rsidR="00672C9D" w:rsidRPr="006036DC" w:rsidRDefault="00672C9D" w:rsidP="00953E3B">
            <w:pPr>
              <w:rPr>
                <w:rFonts w:ascii="Calibri" w:hAnsi="Calibri"/>
              </w:rPr>
            </w:pPr>
          </w:p>
        </w:tc>
        <w:tc>
          <w:tcPr>
            <w:tcW w:w="1042" w:type="pct"/>
            <w:gridSpan w:val="2"/>
            <w:tcBorders>
              <w:top w:val="single" w:sz="4" w:space="0" w:color="auto"/>
              <w:left w:val="nil"/>
              <w:bottom w:val="single" w:sz="4" w:space="0" w:color="auto"/>
              <w:right w:val="nil"/>
            </w:tcBorders>
          </w:tcPr>
          <w:p w14:paraId="7EED693A" w14:textId="77777777" w:rsidR="00672C9D" w:rsidRPr="006036DC" w:rsidRDefault="00672C9D" w:rsidP="00953E3B">
            <w:pPr>
              <w:rPr>
                <w:rFonts w:ascii="Calibri" w:hAnsi="Calibri"/>
              </w:rPr>
            </w:pPr>
          </w:p>
        </w:tc>
        <w:tc>
          <w:tcPr>
            <w:tcW w:w="787" w:type="pct"/>
            <w:tcBorders>
              <w:top w:val="single" w:sz="4" w:space="0" w:color="auto"/>
              <w:left w:val="nil"/>
              <w:bottom w:val="single" w:sz="4" w:space="0" w:color="auto"/>
            </w:tcBorders>
          </w:tcPr>
          <w:p w14:paraId="74EADE96" w14:textId="77777777" w:rsidR="00672C9D" w:rsidRPr="006036DC" w:rsidRDefault="00672C9D" w:rsidP="00953E3B">
            <w:pPr>
              <w:rPr>
                <w:rFonts w:ascii="Calibri" w:hAnsi="Calibri"/>
              </w:rPr>
            </w:pPr>
          </w:p>
        </w:tc>
      </w:tr>
      <w:tr w:rsidR="00DB51DC" w:rsidRPr="006036DC" w14:paraId="51B10AE7" w14:textId="77777777" w:rsidTr="007F7B54">
        <w:tc>
          <w:tcPr>
            <w:tcW w:w="1421" w:type="pct"/>
            <w:tcBorders>
              <w:bottom w:val="single" w:sz="4" w:space="0" w:color="auto"/>
              <w:right w:val="single" w:sz="4" w:space="0" w:color="auto"/>
            </w:tcBorders>
          </w:tcPr>
          <w:p w14:paraId="449ABCD5" w14:textId="2C8FBB80" w:rsidR="00DB51DC" w:rsidRPr="006036DC" w:rsidRDefault="00DB51DC" w:rsidP="00DB51DC">
            <w:pPr>
              <w:rPr>
                <w:rFonts w:ascii="Calibri" w:hAnsi="Calibri"/>
                <w:b/>
              </w:rPr>
            </w:pPr>
            <w:r w:rsidRPr="00AF703B">
              <w:rPr>
                <w:rFonts w:ascii="Calibri" w:hAnsi="Calibri"/>
                <w:b/>
                <w:highlight w:val="yellow"/>
              </w:rPr>
              <w:t>Are you a previous Building Brighter Futures award recipient</w:t>
            </w:r>
          </w:p>
        </w:tc>
        <w:tc>
          <w:tcPr>
            <w:tcW w:w="870" w:type="pct"/>
            <w:tcBorders>
              <w:top w:val="single" w:sz="4" w:space="0" w:color="auto"/>
              <w:bottom w:val="single" w:sz="4" w:space="0" w:color="auto"/>
              <w:right w:val="nil"/>
            </w:tcBorders>
          </w:tcPr>
          <w:p w14:paraId="633C962F" w14:textId="3700BD89" w:rsidR="00DB51DC" w:rsidRPr="00DB51DC" w:rsidRDefault="00DB51DC" w:rsidP="00DB51DC">
            <w:pPr>
              <w:pStyle w:val="ListParagraph"/>
              <w:numPr>
                <w:ilvl w:val="0"/>
                <w:numId w:val="1"/>
              </w:numPr>
              <w:ind w:left="317" w:hanging="283"/>
              <w:rPr>
                <w:rFonts w:ascii="Calibri" w:hAnsi="Calibri"/>
              </w:rPr>
            </w:pPr>
            <w:r>
              <w:rPr>
                <w:rFonts w:ascii="Calibri" w:hAnsi="Calibri"/>
              </w:rPr>
              <w:t>Yes</w:t>
            </w:r>
          </w:p>
          <w:p w14:paraId="265A841C" w14:textId="77777777" w:rsidR="00DB51DC" w:rsidRPr="006036DC" w:rsidRDefault="00DB51DC" w:rsidP="00DB51DC">
            <w:pPr>
              <w:rPr>
                <w:rFonts w:ascii="Calibri" w:hAnsi="Calibri"/>
              </w:rPr>
            </w:pPr>
          </w:p>
          <w:p w14:paraId="7F4B1A0E" w14:textId="77777777" w:rsidR="00DB51DC" w:rsidRPr="006036DC" w:rsidRDefault="00DB51DC" w:rsidP="00DB51DC">
            <w:pPr>
              <w:rPr>
                <w:rFonts w:ascii="Calibri" w:hAnsi="Calibri"/>
              </w:rPr>
            </w:pPr>
          </w:p>
        </w:tc>
        <w:tc>
          <w:tcPr>
            <w:tcW w:w="880" w:type="pct"/>
            <w:tcBorders>
              <w:top w:val="single" w:sz="4" w:space="0" w:color="auto"/>
              <w:left w:val="nil"/>
              <w:bottom w:val="single" w:sz="4" w:space="0" w:color="auto"/>
              <w:right w:val="nil"/>
            </w:tcBorders>
          </w:tcPr>
          <w:p w14:paraId="1CD33C14" w14:textId="17C1D63C" w:rsidR="00DB51DC" w:rsidRPr="00DB51DC" w:rsidRDefault="00DB51DC" w:rsidP="00DB51DC">
            <w:pPr>
              <w:pStyle w:val="ListParagraph"/>
              <w:numPr>
                <w:ilvl w:val="0"/>
                <w:numId w:val="1"/>
              </w:numPr>
              <w:ind w:left="317" w:hanging="283"/>
              <w:rPr>
                <w:rFonts w:ascii="Calibri" w:hAnsi="Calibri"/>
              </w:rPr>
            </w:pPr>
            <w:r>
              <w:rPr>
                <w:rFonts w:ascii="Calibri" w:hAnsi="Calibri"/>
              </w:rPr>
              <w:t>No</w:t>
            </w:r>
          </w:p>
          <w:p w14:paraId="6EB49AC3" w14:textId="77777777" w:rsidR="00DB51DC" w:rsidRPr="006036DC" w:rsidRDefault="00DB51DC" w:rsidP="00DB51DC">
            <w:pPr>
              <w:rPr>
                <w:rFonts w:ascii="Calibri" w:hAnsi="Calibri"/>
              </w:rPr>
            </w:pPr>
          </w:p>
          <w:p w14:paraId="7F3393C0" w14:textId="1887624F" w:rsidR="00DB51DC" w:rsidRPr="006036DC" w:rsidRDefault="00DB51DC" w:rsidP="00DB51DC">
            <w:pPr>
              <w:rPr>
                <w:rFonts w:ascii="Calibri" w:hAnsi="Calibri"/>
              </w:rPr>
            </w:pPr>
          </w:p>
        </w:tc>
        <w:tc>
          <w:tcPr>
            <w:tcW w:w="1042" w:type="pct"/>
            <w:gridSpan w:val="2"/>
            <w:tcBorders>
              <w:top w:val="single" w:sz="4" w:space="0" w:color="auto"/>
              <w:left w:val="nil"/>
              <w:bottom w:val="single" w:sz="4" w:space="0" w:color="auto"/>
              <w:right w:val="nil"/>
            </w:tcBorders>
          </w:tcPr>
          <w:p w14:paraId="78B838F0" w14:textId="70CDA910" w:rsidR="00DB51DC" w:rsidRPr="006036DC" w:rsidRDefault="00DB51DC" w:rsidP="00DB51DC">
            <w:pPr>
              <w:rPr>
                <w:rFonts w:ascii="Calibri" w:hAnsi="Calibri"/>
              </w:rPr>
            </w:pPr>
          </w:p>
        </w:tc>
        <w:tc>
          <w:tcPr>
            <w:tcW w:w="786" w:type="pct"/>
            <w:tcBorders>
              <w:top w:val="single" w:sz="4" w:space="0" w:color="auto"/>
              <w:left w:val="nil"/>
              <w:bottom w:val="single" w:sz="4" w:space="0" w:color="auto"/>
            </w:tcBorders>
          </w:tcPr>
          <w:p w14:paraId="4E6D49B2" w14:textId="77777777" w:rsidR="00DB51DC" w:rsidRPr="006036DC" w:rsidRDefault="00DB51DC" w:rsidP="00DB51DC">
            <w:pPr>
              <w:rPr>
                <w:rFonts w:ascii="Calibri" w:hAnsi="Calibri"/>
              </w:rPr>
            </w:pPr>
          </w:p>
        </w:tc>
      </w:tr>
      <w:tr w:rsidR="00AD7D9B" w:rsidRPr="006036DC" w14:paraId="3340F40D" w14:textId="77777777" w:rsidTr="001A787B">
        <w:tc>
          <w:tcPr>
            <w:tcW w:w="1" w:type="pct"/>
            <w:gridSpan w:val="5"/>
            <w:tcBorders>
              <w:bottom w:val="single" w:sz="4" w:space="0" w:color="auto"/>
              <w:right w:val="single" w:sz="4" w:space="0" w:color="auto"/>
            </w:tcBorders>
          </w:tcPr>
          <w:p w14:paraId="5B258526" w14:textId="4C1AEE9D" w:rsidR="00AD7D9B" w:rsidRPr="000E4312" w:rsidRDefault="00AD7D9B" w:rsidP="00DB51DC">
            <w:pPr>
              <w:rPr>
                <w:rFonts w:ascii="Calibri" w:hAnsi="Calibri"/>
                <w:highlight w:val="darkRed"/>
              </w:rPr>
            </w:pPr>
            <w:r w:rsidRPr="00AD7D9B">
              <w:rPr>
                <w:rFonts w:ascii="Calibri" w:hAnsi="Calibri"/>
                <w:b/>
              </w:rPr>
              <w:t>Indigenous Affiliation</w:t>
            </w:r>
          </w:p>
        </w:tc>
        <w:tc>
          <w:tcPr>
            <w:tcW w:w="787" w:type="pct"/>
            <w:tcBorders>
              <w:top w:val="single" w:sz="4" w:space="0" w:color="auto"/>
              <w:left w:val="nil"/>
              <w:bottom w:val="single" w:sz="4" w:space="0" w:color="auto"/>
            </w:tcBorders>
          </w:tcPr>
          <w:p w14:paraId="4971F140" w14:textId="77777777" w:rsidR="00AD7D9B" w:rsidRPr="000E4312" w:rsidRDefault="00AD7D9B" w:rsidP="00DB51DC">
            <w:pPr>
              <w:rPr>
                <w:rFonts w:ascii="Calibri" w:hAnsi="Calibri"/>
                <w:color w:val="FFFFFF" w:themeColor="background1"/>
                <w:highlight w:val="darkRed"/>
              </w:rPr>
            </w:pPr>
          </w:p>
        </w:tc>
      </w:tr>
      <w:tr w:rsidR="00AF703B" w:rsidRPr="006036DC" w14:paraId="64DDC129" w14:textId="77777777" w:rsidTr="00AD7D9B">
        <w:tc>
          <w:tcPr>
            <w:tcW w:w="1421" w:type="pct"/>
            <w:tcBorders>
              <w:bottom w:val="single" w:sz="4" w:space="0" w:color="auto"/>
              <w:right w:val="single" w:sz="4" w:space="0" w:color="auto"/>
            </w:tcBorders>
          </w:tcPr>
          <w:p w14:paraId="64B4F3CB" w14:textId="5110D48F" w:rsidR="00AF703B" w:rsidRPr="006036DC" w:rsidRDefault="00AF703B" w:rsidP="00DB51DC">
            <w:pPr>
              <w:rPr>
                <w:rFonts w:ascii="Calibri" w:hAnsi="Calibri"/>
                <w:b/>
              </w:rPr>
            </w:pPr>
            <w:r w:rsidRPr="00AF703B">
              <w:rPr>
                <w:rFonts w:ascii="Calibri" w:hAnsi="Calibri"/>
                <w:b/>
                <w:highlight w:val="yellow"/>
              </w:rPr>
              <w:t>What is your primary Indigenous identity?</w:t>
            </w:r>
          </w:p>
        </w:tc>
        <w:tc>
          <w:tcPr>
            <w:tcW w:w="2793" w:type="pct"/>
            <w:gridSpan w:val="4"/>
            <w:tcBorders>
              <w:top w:val="single" w:sz="4" w:space="0" w:color="auto"/>
              <w:bottom w:val="single" w:sz="4" w:space="0" w:color="auto"/>
              <w:right w:val="nil"/>
            </w:tcBorders>
          </w:tcPr>
          <w:p w14:paraId="306CF9D5" w14:textId="77777777" w:rsidR="00AF703B" w:rsidRPr="00AF703B" w:rsidRDefault="00AF703B" w:rsidP="00AF703B">
            <w:pPr>
              <w:pStyle w:val="ListParagraph"/>
              <w:numPr>
                <w:ilvl w:val="0"/>
                <w:numId w:val="38"/>
              </w:numPr>
              <w:rPr>
                <w:rFonts w:ascii="Calibri" w:hAnsi="Calibri"/>
              </w:rPr>
            </w:pPr>
            <w:r w:rsidRPr="00AF703B">
              <w:rPr>
                <w:rFonts w:ascii="Calibri" w:hAnsi="Calibri"/>
              </w:rPr>
              <w:t xml:space="preserve">First Nation       </w:t>
            </w:r>
          </w:p>
          <w:p w14:paraId="5FB9216A" w14:textId="77777777" w:rsidR="00AF703B" w:rsidRPr="00AF703B" w:rsidRDefault="00AF703B" w:rsidP="00AF703B">
            <w:pPr>
              <w:pStyle w:val="ListParagraph"/>
              <w:numPr>
                <w:ilvl w:val="0"/>
                <w:numId w:val="38"/>
              </w:numPr>
              <w:rPr>
                <w:rFonts w:ascii="Calibri" w:hAnsi="Calibri"/>
              </w:rPr>
            </w:pPr>
            <w:r w:rsidRPr="00AF703B">
              <w:rPr>
                <w:rFonts w:ascii="Calibri" w:hAnsi="Calibri"/>
              </w:rPr>
              <w:t>Non-Status First Nation</w:t>
            </w:r>
          </w:p>
          <w:p w14:paraId="5C43D2D2" w14:textId="77777777" w:rsidR="00AF703B" w:rsidRPr="00AF703B" w:rsidRDefault="00AF703B" w:rsidP="00AF703B">
            <w:pPr>
              <w:pStyle w:val="ListParagraph"/>
              <w:numPr>
                <w:ilvl w:val="0"/>
                <w:numId w:val="39"/>
              </w:numPr>
              <w:rPr>
                <w:rFonts w:ascii="Calibri" w:hAnsi="Calibri"/>
              </w:rPr>
            </w:pPr>
            <w:r w:rsidRPr="00AF703B">
              <w:rPr>
                <w:rFonts w:ascii="Calibri" w:hAnsi="Calibri"/>
              </w:rPr>
              <w:t>Metis</w:t>
            </w:r>
          </w:p>
          <w:p w14:paraId="21E80634" w14:textId="30FBB109" w:rsidR="00AF703B" w:rsidRPr="00AF703B" w:rsidRDefault="00AF703B" w:rsidP="00AF703B">
            <w:pPr>
              <w:pStyle w:val="ListParagraph"/>
              <w:numPr>
                <w:ilvl w:val="0"/>
                <w:numId w:val="39"/>
              </w:numPr>
              <w:rPr>
                <w:rFonts w:ascii="Calibri" w:hAnsi="Calibri"/>
              </w:rPr>
            </w:pPr>
            <w:r w:rsidRPr="00AF703B">
              <w:rPr>
                <w:rFonts w:ascii="Calibri" w:hAnsi="Calibri"/>
              </w:rPr>
              <w:t>Inuit</w:t>
            </w:r>
          </w:p>
        </w:tc>
        <w:tc>
          <w:tcPr>
            <w:tcW w:w="786" w:type="pct"/>
            <w:tcBorders>
              <w:top w:val="single" w:sz="4" w:space="0" w:color="auto"/>
              <w:left w:val="nil"/>
              <w:bottom w:val="single" w:sz="4" w:space="0" w:color="auto"/>
            </w:tcBorders>
          </w:tcPr>
          <w:p w14:paraId="5D42C072" w14:textId="77777777" w:rsidR="00AF703B" w:rsidRPr="006036DC" w:rsidRDefault="00AF703B" w:rsidP="00DB51DC">
            <w:pPr>
              <w:rPr>
                <w:rFonts w:ascii="Calibri" w:hAnsi="Calibri"/>
              </w:rPr>
            </w:pPr>
          </w:p>
        </w:tc>
      </w:tr>
      <w:tr w:rsidR="00EF6751" w:rsidRPr="006036DC" w14:paraId="6905D88D" w14:textId="77777777" w:rsidTr="00AD7D9B">
        <w:tc>
          <w:tcPr>
            <w:tcW w:w="1421" w:type="pct"/>
            <w:tcBorders>
              <w:bottom w:val="single" w:sz="4" w:space="0" w:color="auto"/>
              <w:right w:val="single" w:sz="4" w:space="0" w:color="auto"/>
            </w:tcBorders>
          </w:tcPr>
          <w:p w14:paraId="65025A95" w14:textId="41EFF752" w:rsidR="00EF6751" w:rsidRPr="006036DC" w:rsidRDefault="00AF703B" w:rsidP="00DB51DC">
            <w:pPr>
              <w:rPr>
                <w:rFonts w:ascii="Calibri" w:hAnsi="Calibri"/>
                <w:b/>
              </w:rPr>
            </w:pPr>
            <w:r w:rsidRPr="00AF703B">
              <w:rPr>
                <w:rFonts w:ascii="Calibri" w:hAnsi="Calibri"/>
                <w:b/>
                <w:highlight w:val="yellow"/>
              </w:rPr>
              <w:t>Which province or territory is your Indigenous identity affiliated?</w:t>
            </w:r>
          </w:p>
        </w:tc>
        <w:tc>
          <w:tcPr>
            <w:tcW w:w="870" w:type="pct"/>
            <w:tcBorders>
              <w:top w:val="single" w:sz="4" w:space="0" w:color="auto"/>
              <w:bottom w:val="single" w:sz="4" w:space="0" w:color="auto"/>
              <w:right w:val="nil"/>
            </w:tcBorders>
          </w:tcPr>
          <w:p w14:paraId="2DEFDD95" w14:textId="16A3AF78" w:rsidR="00EF6751" w:rsidRPr="00AF703B" w:rsidRDefault="00AF703B" w:rsidP="00AF703B">
            <w:pPr>
              <w:pStyle w:val="ListParagraph"/>
              <w:numPr>
                <w:ilvl w:val="0"/>
                <w:numId w:val="40"/>
              </w:numPr>
              <w:rPr>
                <w:rFonts w:ascii="Calibri" w:hAnsi="Calibri"/>
              </w:rPr>
            </w:pPr>
            <w:r w:rsidRPr="00AF703B">
              <w:rPr>
                <w:rFonts w:ascii="Calibri" w:hAnsi="Calibri"/>
              </w:rPr>
              <w:t>A</w:t>
            </w:r>
            <w:r>
              <w:rPr>
                <w:rFonts w:ascii="Calibri" w:hAnsi="Calibri"/>
              </w:rPr>
              <w:t>B</w:t>
            </w:r>
          </w:p>
          <w:p w14:paraId="35CC6BD1" w14:textId="77777777" w:rsidR="00AF703B" w:rsidRPr="00AF703B" w:rsidRDefault="00AF703B" w:rsidP="00AF703B">
            <w:pPr>
              <w:pStyle w:val="ListParagraph"/>
              <w:numPr>
                <w:ilvl w:val="0"/>
                <w:numId w:val="40"/>
              </w:numPr>
              <w:rPr>
                <w:rFonts w:ascii="Calibri" w:hAnsi="Calibri"/>
              </w:rPr>
            </w:pPr>
            <w:r w:rsidRPr="00AF703B">
              <w:rPr>
                <w:rFonts w:ascii="Calibri" w:hAnsi="Calibri"/>
              </w:rPr>
              <w:t>BC</w:t>
            </w:r>
          </w:p>
          <w:p w14:paraId="03900FFA" w14:textId="77777777" w:rsidR="00AF703B" w:rsidRPr="00AF703B" w:rsidRDefault="00AF703B" w:rsidP="00AF703B">
            <w:pPr>
              <w:pStyle w:val="ListParagraph"/>
              <w:numPr>
                <w:ilvl w:val="0"/>
                <w:numId w:val="40"/>
              </w:numPr>
              <w:rPr>
                <w:rFonts w:ascii="Calibri" w:hAnsi="Calibri"/>
              </w:rPr>
            </w:pPr>
            <w:r w:rsidRPr="00AF703B">
              <w:rPr>
                <w:rFonts w:ascii="Calibri" w:hAnsi="Calibri"/>
              </w:rPr>
              <w:t>MB</w:t>
            </w:r>
          </w:p>
          <w:p w14:paraId="47A7F3AD" w14:textId="77777777" w:rsidR="00AF703B" w:rsidRPr="00AF703B" w:rsidRDefault="00AF703B" w:rsidP="00AF703B">
            <w:pPr>
              <w:pStyle w:val="ListParagraph"/>
              <w:numPr>
                <w:ilvl w:val="0"/>
                <w:numId w:val="40"/>
              </w:numPr>
              <w:rPr>
                <w:rFonts w:ascii="Calibri" w:hAnsi="Calibri"/>
              </w:rPr>
            </w:pPr>
            <w:r w:rsidRPr="00AF703B">
              <w:rPr>
                <w:rFonts w:ascii="Calibri" w:hAnsi="Calibri"/>
              </w:rPr>
              <w:t>ON</w:t>
            </w:r>
          </w:p>
          <w:p w14:paraId="71AE94A3" w14:textId="518915EB" w:rsidR="00AF703B" w:rsidRPr="00AF703B" w:rsidRDefault="00AF703B" w:rsidP="00AF703B">
            <w:pPr>
              <w:pStyle w:val="ListParagraph"/>
              <w:numPr>
                <w:ilvl w:val="0"/>
                <w:numId w:val="40"/>
              </w:numPr>
              <w:rPr>
                <w:rFonts w:ascii="Calibri" w:hAnsi="Calibri"/>
              </w:rPr>
            </w:pPr>
            <w:r w:rsidRPr="00AF703B">
              <w:rPr>
                <w:rFonts w:ascii="Calibri" w:hAnsi="Calibri"/>
              </w:rPr>
              <w:t>PEI</w:t>
            </w:r>
          </w:p>
          <w:p w14:paraId="798344CA" w14:textId="3BF2EE59" w:rsidR="00AF703B" w:rsidRPr="00AF703B" w:rsidRDefault="00AF703B" w:rsidP="00AF703B">
            <w:pPr>
              <w:pStyle w:val="ListParagraph"/>
              <w:numPr>
                <w:ilvl w:val="0"/>
                <w:numId w:val="40"/>
              </w:numPr>
              <w:rPr>
                <w:rFonts w:ascii="Calibri" w:hAnsi="Calibri"/>
              </w:rPr>
            </w:pPr>
            <w:r w:rsidRPr="00AF703B">
              <w:rPr>
                <w:rFonts w:ascii="Calibri" w:hAnsi="Calibri"/>
              </w:rPr>
              <w:t>QC</w:t>
            </w:r>
          </w:p>
          <w:p w14:paraId="2140D047" w14:textId="4E82F3A2" w:rsidR="00AF703B" w:rsidRPr="00AF703B" w:rsidRDefault="00AF703B" w:rsidP="00AF703B">
            <w:pPr>
              <w:pStyle w:val="ListParagraph"/>
              <w:numPr>
                <w:ilvl w:val="0"/>
                <w:numId w:val="40"/>
              </w:numPr>
              <w:rPr>
                <w:rFonts w:ascii="Calibri" w:hAnsi="Calibri"/>
              </w:rPr>
            </w:pPr>
            <w:r w:rsidRPr="00AF703B">
              <w:rPr>
                <w:rFonts w:ascii="Calibri" w:hAnsi="Calibri"/>
              </w:rPr>
              <w:t>NB</w:t>
            </w:r>
          </w:p>
          <w:p w14:paraId="48EE5EB6" w14:textId="77777777" w:rsidR="00AF703B" w:rsidRPr="00AF703B" w:rsidRDefault="00AF703B" w:rsidP="00AF703B">
            <w:pPr>
              <w:pStyle w:val="ListParagraph"/>
              <w:numPr>
                <w:ilvl w:val="0"/>
                <w:numId w:val="40"/>
              </w:numPr>
              <w:rPr>
                <w:rFonts w:ascii="Calibri" w:hAnsi="Calibri"/>
              </w:rPr>
            </w:pPr>
            <w:r w:rsidRPr="00AF703B">
              <w:rPr>
                <w:rFonts w:ascii="Calibri" w:hAnsi="Calibri"/>
              </w:rPr>
              <w:t>NL</w:t>
            </w:r>
          </w:p>
          <w:p w14:paraId="4E87D2B1" w14:textId="77777777" w:rsidR="00AF703B" w:rsidRPr="00AF703B" w:rsidRDefault="00AF703B" w:rsidP="00AF703B">
            <w:pPr>
              <w:pStyle w:val="ListParagraph"/>
              <w:numPr>
                <w:ilvl w:val="0"/>
                <w:numId w:val="40"/>
              </w:numPr>
              <w:rPr>
                <w:rFonts w:ascii="Calibri" w:hAnsi="Calibri"/>
              </w:rPr>
            </w:pPr>
            <w:r w:rsidRPr="00AF703B">
              <w:rPr>
                <w:rFonts w:ascii="Calibri" w:hAnsi="Calibri"/>
              </w:rPr>
              <w:t>NS</w:t>
            </w:r>
          </w:p>
          <w:p w14:paraId="6E61EC55" w14:textId="1C65693F" w:rsidR="00AF703B" w:rsidRPr="00AF703B" w:rsidRDefault="00AF703B" w:rsidP="00AF703B">
            <w:pPr>
              <w:pStyle w:val="ListParagraph"/>
              <w:numPr>
                <w:ilvl w:val="0"/>
                <w:numId w:val="40"/>
              </w:numPr>
              <w:rPr>
                <w:rFonts w:ascii="Calibri" w:hAnsi="Calibri"/>
              </w:rPr>
            </w:pPr>
            <w:r w:rsidRPr="00AF703B">
              <w:rPr>
                <w:rFonts w:ascii="Calibri" w:hAnsi="Calibri"/>
              </w:rPr>
              <w:t>NU</w:t>
            </w:r>
          </w:p>
          <w:p w14:paraId="131AB702" w14:textId="77777777" w:rsidR="00AF703B" w:rsidRPr="00AF703B" w:rsidRDefault="00AF703B" w:rsidP="00AF703B">
            <w:pPr>
              <w:pStyle w:val="ListParagraph"/>
              <w:numPr>
                <w:ilvl w:val="0"/>
                <w:numId w:val="40"/>
              </w:numPr>
              <w:rPr>
                <w:rFonts w:ascii="Calibri" w:hAnsi="Calibri"/>
              </w:rPr>
            </w:pPr>
            <w:r w:rsidRPr="00AF703B">
              <w:rPr>
                <w:rFonts w:ascii="Calibri" w:hAnsi="Calibri"/>
              </w:rPr>
              <w:t>NT</w:t>
            </w:r>
          </w:p>
          <w:p w14:paraId="10C97568" w14:textId="77777777" w:rsidR="00AF703B" w:rsidRPr="00AF703B" w:rsidRDefault="00AF703B" w:rsidP="00AF703B">
            <w:pPr>
              <w:pStyle w:val="ListParagraph"/>
              <w:numPr>
                <w:ilvl w:val="0"/>
                <w:numId w:val="40"/>
              </w:numPr>
              <w:rPr>
                <w:rFonts w:ascii="Calibri" w:hAnsi="Calibri"/>
              </w:rPr>
            </w:pPr>
            <w:r w:rsidRPr="00AF703B">
              <w:rPr>
                <w:rFonts w:ascii="Calibri" w:hAnsi="Calibri"/>
              </w:rPr>
              <w:t>SK</w:t>
            </w:r>
          </w:p>
          <w:p w14:paraId="2659ED3B" w14:textId="1BA9CB4F" w:rsidR="00AF703B" w:rsidRPr="00AF703B" w:rsidRDefault="00AF703B" w:rsidP="00AF703B">
            <w:pPr>
              <w:pStyle w:val="ListParagraph"/>
              <w:numPr>
                <w:ilvl w:val="0"/>
                <w:numId w:val="40"/>
              </w:numPr>
              <w:rPr>
                <w:rFonts w:ascii="Calibri" w:hAnsi="Calibri"/>
              </w:rPr>
            </w:pPr>
            <w:r w:rsidRPr="00AF703B">
              <w:rPr>
                <w:rFonts w:ascii="Calibri" w:hAnsi="Calibri"/>
              </w:rPr>
              <w:t>YT</w:t>
            </w:r>
          </w:p>
        </w:tc>
        <w:tc>
          <w:tcPr>
            <w:tcW w:w="880" w:type="pct"/>
            <w:tcBorders>
              <w:top w:val="single" w:sz="4" w:space="0" w:color="auto"/>
              <w:left w:val="nil"/>
              <w:bottom w:val="single" w:sz="4" w:space="0" w:color="auto"/>
              <w:right w:val="nil"/>
            </w:tcBorders>
          </w:tcPr>
          <w:p w14:paraId="62EEC7E0" w14:textId="77777777" w:rsidR="00EF6751" w:rsidRPr="006036DC" w:rsidRDefault="00EF6751" w:rsidP="00DB51DC">
            <w:pPr>
              <w:rPr>
                <w:rFonts w:ascii="Calibri" w:hAnsi="Calibri"/>
              </w:rPr>
            </w:pPr>
          </w:p>
        </w:tc>
        <w:tc>
          <w:tcPr>
            <w:tcW w:w="1043" w:type="pct"/>
            <w:gridSpan w:val="2"/>
            <w:tcBorders>
              <w:top w:val="single" w:sz="4" w:space="0" w:color="auto"/>
              <w:left w:val="nil"/>
              <w:bottom w:val="single" w:sz="4" w:space="0" w:color="auto"/>
              <w:right w:val="nil"/>
            </w:tcBorders>
          </w:tcPr>
          <w:p w14:paraId="7D76B53D" w14:textId="77777777" w:rsidR="00EF6751" w:rsidRPr="006036DC" w:rsidRDefault="00EF6751" w:rsidP="00DB51DC">
            <w:pPr>
              <w:rPr>
                <w:rFonts w:ascii="Calibri" w:hAnsi="Calibri"/>
              </w:rPr>
            </w:pPr>
          </w:p>
        </w:tc>
        <w:tc>
          <w:tcPr>
            <w:tcW w:w="786" w:type="pct"/>
            <w:tcBorders>
              <w:top w:val="single" w:sz="4" w:space="0" w:color="auto"/>
              <w:left w:val="nil"/>
              <w:bottom w:val="single" w:sz="4" w:space="0" w:color="auto"/>
            </w:tcBorders>
          </w:tcPr>
          <w:p w14:paraId="4E13CF55" w14:textId="77777777" w:rsidR="00EF6751" w:rsidRPr="006036DC" w:rsidRDefault="00EF6751" w:rsidP="00DB51DC">
            <w:pPr>
              <w:rPr>
                <w:rFonts w:ascii="Calibri" w:hAnsi="Calibri"/>
              </w:rPr>
            </w:pPr>
          </w:p>
        </w:tc>
      </w:tr>
      <w:tr w:rsidR="00EF6751" w:rsidRPr="006036DC" w14:paraId="3A1BE19C" w14:textId="77777777" w:rsidTr="00AD7D9B">
        <w:tc>
          <w:tcPr>
            <w:tcW w:w="1421" w:type="pct"/>
            <w:tcBorders>
              <w:bottom w:val="single" w:sz="4" w:space="0" w:color="auto"/>
              <w:right w:val="single" w:sz="4" w:space="0" w:color="auto"/>
            </w:tcBorders>
          </w:tcPr>
          <w:p w14:paraId="1C7AAD95" w14:textId="40DA55D7" w:rsidR="00EF6751" w:rsidRPr="006036DC" w:rsidRDefault="00AF703B" w:rsidP="00DB51DC">
            <w:pPr>
              <w:rPr>
                <w:rFonts w:ascii="Calibri" w:hAnsi="Calibri"/>
                <w:b/>
              </w:rPr>
            </w:pPr>
            <w:r w:rsidRPr="00E81A61">
              <w:rPr>
                <w:rFonts w:ascii="Calibri" w:hAnsi="Calibri"/>
                <w:b/>
                <w:highlight w:val="yellow"/>
              </w:rPr>
              <w:t>How do you identify yourself? (e.g. Mohawk, Dene, Cree, Inuit)</w:t>
            </w:r>
          </w:p>
        </w:tc>
        <w:tc>
          <w:tcPr>
            <w:tcW w:w="870" w:type="pct"/>
            <w:tcBorders>
              <w:top w:val="single" w:sz="4" w:space="0" w:color="auto"/>
              <w:bottom w:val="single" w:sz="4" w:space="0" w:color="auto"/>
              <w:right w:val="nil"/>
            </w:tcBorders>
          </w:tcPr>
          <w:p w14:paraId="2961E0AE" w14:textId="77777777" w:rsidR="00EF6751" w:rsidRPr="006036DC" w:rsidRDefault="00EF6751" w:rsidP="00DB51DC">
            <w:pPr>
              <w:rPr>
                <w:rFonts w:ascii="Calibri" w:hAnsi="Calibri"/>
              </w:rPr>
            </w:pPr>
          </w:p>
        </w:tc>
        <w:tc>
          <w:tcPr>
            <w:tcW w:w="880" w:type="pct"/>
            <w:tcBorders>
              <w:top w:val="single" w:sz="4" w:space="0" w:color="auto"/>
              <w:left w:val="nil"/>
              <w:bottom w:val="single" w:sz="4" w:space="0" w:color="auto"/>
              <w:right w:val="nil"/>
            </w:tcBorders>
          </w:tcPr>
          <w:p w14:paraId="2AF54BDA" w14:textId="77777777" w:rsidR="00EF6751" w:rsidRPr="006036DC" w:rsidRDefault="00EF6751" w:rsidP="00DB51DC">
            <w:pPr>
              <w:rPr>
                <w:rFonts w:ascii="Calibri" w:hAnsi="Calibri"/>
              </w:rPr>
            </w:pPr>
          </w:p>
        </w:tc>
        <w:tc>
          <w:tcPr>
            <w:tcW w:w="1043" w:type="pct"/>
            <w:gridSpan w:val="2"/>
            <w:tcBorders>
              <w:top w:val="single" w:sz="4" w:space="0" w:color="auto"/>
              <w:left w:val="nil"/>
              <w:bottom w:val="single" w:sz="4" w:space="0" w:color="auto"/>
              <w:right w:val="nil"/>
            </w:tcBorders>
          </w:tcPr>
          <w:p w14:paraId="1F6BBF77" w14:textId="77777777" w:rsidR="00EF6751" w:rsidRPr="006036DC" w:rsidRDefault="00EF6751" w:rsidP="00DB51DC">
            <w:pPr>
              <w:rPr>
                <w:rFonts w:ascii="Calibri" w:hAnsi="Calibri"/>
              </w:rPr>
            </w:pPr>
          </w:p>
        </w:tc>
        <w:tc>
          <w:tcPr>
            <w:tcW w:w="786" w:type="pct"/>
            <w:tcBorders>
              <w:top w:val="single" w:sz="4" w:space="0" w:color="auto"/>
              <w:left w:val="nil"/>
              <w:bottom w:val="single" w:sz="4" w:space="0" w:color="auto"/>
            </w:tcBorders>
          </w:tcPr>
          <w:p w14:paraId="039D06D6" w14:textId="77777777" w:rsidR="00EF6751" w:rsidRPr="006036DC" w:rsidRDefault="00EF6751" w:rsidP="00DB51DC">
            <w:pPr>
              <w:rPr>
                <w:rFonts w:ascii="Calibri" w:hAnsi="Calibri"/>
              </w:rPr>
            </w:pPr>
          </w:p>
        </w:tc>
      </w:tr>
      <w:tr w:rsidR="00DB51DC" w:rsidRPr="006036DC" w14:paraId="1697CCF2" w14:textId="77777777" w:rsidTr="00AD7D9B">
        <w:tc>
          <w:tcPr>
            <w:tcW w:w="1421" w:type="pct"/>
            <w:tcBorders>
              <w:bottom w:val="single" w:sz="4" w:space="0" w:color="auto"/>
              <w:right w:val="single" w:sz="4" w:space="0" w:color="auto"/>
            </w:tcBorders>
          </w:tcPr>
          <w:p w14:paraId="092BBF19" w14:textId="77777777" w:rsidR="00E81A61" w:rsidRDefault="00E81A61" w:rsidP="00DB51DC">
            <w:pPr>
              <w:rPr>
                <w:rFonts w:ascii="Calibri" w:hAnsi="Calibri"/>
                <w:b/>
              </w:rPr>
            </w:pPr>
          </w:p>
          <w:p w14:paraId="6E4EC9F1" w14:textId="77777777" w:rsidR="00E81A61" w:rsidRDefault="00E81A61" w:rsidP="00DB51DC">
            <w:pPr>
              <w:rPr>
                <w:rFonts w:ascii="Calibri" w:hAnsi="Calibri"/>
                <w:b/>
              </w:rPr>
            </w:pPr>
          </w:p>
          <w:p w14:paraId="5FA614AA" w14:textId="77777777" w:rsidR="00E81A61" w:rsidRDefault="00E81A61" w:rsidP="00DB51DC">
            <w:pPr>
              <w:rPr>
                <w:rFonts w:ascii="Calibri" w:hAnsi="Calibri"/>
                <w:b/>
              </w:rPr>
            </w:pPr>
          </w:p>
          <w:p w14:paraId="0F302185" w14:textId="5F67834B" w:rsidR="00DB51DC" w:rsidRPr="006036DC" w:rsidRDefault="00DB51DC" w:rsidP="00DB51DC">
            <w:pPr>
              <w:rPr>
                <w:rFonts w:ascii="Calibri" w:hAnsi="Calibri"/>
                <w:b/>
              </w:rPr>
            </w:pPr>
            <w:r w:rsidRPr="006036DC">
              <w:rPr>
                <w:rFonts w:ascii="Calibri" w:hAnsi="Calibri"/>
                <w:b/>
              </w:rPr>
              <w:lastRenderedPageBreak/>
              <w:t xml:space="preserve">PERSONAL </w:t>
            </w:r>
            <w:commentRangeStart w:id="4"/>
            <w:r w:rsidRPr="006036DC">
              <w:rPr>
                <w:rFonts w:ascii="Calibri" w:hAnsi="Calibri"/>
                <w:b/>
              </w:rPr>
              <w:t>ADDRESS</w:t>
            </w:r>
            <w:commentRangeEnd w:id="4"/>
            <w:r w:rsidRPr="006036DC">
              <w:rPr>
                <w:rStyle w:val="CommentReference"/>
                <w:sz w:val="22"/>
                <w:szCs w:val="22"/>
              </w:rPr>
              <w:commentReference w:id="4"/>
            </w:r>
            <w:r w:rsidRPr="006036DC">
              <w:rPr>
                <w:rFonts w:ascii="Calibri" w:hAnsi="Calibri"/>
                <w:b/>
              </w:rPr>
              <w:t xml:space="preserve"> (during studies) </w:t>
            </w:r>
            <w:proofErr w:type="spellStart"/>
            <w:r w:rsidRPr="006036DC">
              <w:rPr>
                <w:rFonts w:ascii="Calibri" w:hAnsi="Calibri"/>
              </w:rPr>
              <w:t>Indspire</w:t>
            </w:r>
            <w:proofErr w:type="spellEnd"/>
            <w:r w:rsidRPr="006036DC">
              <w:rPr>
                <w:rFonts w:ascii="Calibri" w:hAnsi="Calibri"/>
              </w:rPr>
              <w:t xml:space="preserve"> correspondence will be sent to this address</w:t>
            </w:r>
          </w:p>
          <w:p w14:paraId="44829534" w14:textId="77777777" w:rsidR="00DB51DC" w:rsidRPr="006036DC" w:rsidRDefault="00DB51DC" w:rsidP="00DB51DC">
            <w:pPr>
              <w:rPr>
                <w:rFonts w:ascii="Calibri" w:hAnsi="Calibri"/>
              </w:rPr>
            </w:pPr>
          </w:p>
        </w:tc>
        <w:tc>
          <w:tcPr>
            <w:tcW w:w="870" w:type="pct"/>
            <w:tcBorders>
              <w:top w:val="single" w:sz="4" w:space="0" w:color="auto"/>
              <w:bottom w:val="single" w:sz="4" w:space="0" w:color="auto"/>
              <w:right w:val="nil"/>
            </w:tcBorders>
          </w:tcPr>
          <w:p w14:paraId="0173B02D" w14:textId="77777777" w:rsidR="00E81A61" w:rsidRDefault="00E81A61" w:rsidP="00DB51DC">
            <w:pPr>
              <w:rPr>
                <w:rFonts w:ascii="Calibri" w:hAnsi="Calibri"/>
              </w:rPr>
            </w:pPr>
          </w:p>
          <w:p w14:paraId="4E3A6FD6" w14:textId="77777777" w:rsidR="00E81A61" w:rsidRDefault="00E81A61" w:rsidP="00DB51DC">
            <w:pPr>
              <w:rPr>
                <w:rFonts w:ascii="Calibri" w:hAnsi="Calibri"/>
              </w:rPr>
            </w:pPr>
          </w:p>
          <w:p w14:paraId="32E13524" w14:textId="77777777" w:rsidR="00E81A61" w:rsidRDefault="00E81A61" w:rsidP="00DB51DC">
            <w:pPr>
              <w:rPr>
                <w:rFonts w:ascii="Calibri" w:hAnsi="Calibri"/>
              </w:rPr>
            </w:pPr>
          </w:p>
          <w:p w14:paraId="60A2B3F8" w14:textId="2124B907" w:rsidR="00DB51DC" w:rsidRPr="006036DC" w:rsidRDefault="00DB51DC" w:rsidP="00DB51DC">
            <w:pPr>
              <w:rPr>
                <w:rFonts w:ascii="Calibri" w:hAnsi="Calibri"/>
              </w:rPr>
            </w:pPr>
            <w:r w:rsidRPr="006036DC">
              <w:rPr>
                <w:rFonts w:ascii="Calibri" w:hAnsi="Calibri"/>
              </w:rPr>
              <w:lastRenderedPageBreak/>
              <w:t>Street Address or PO Box Number</w:t>
            </w:r>
          </w:p>
          <w:p w14:paraId="5CDF2741" w14:textId="77777777" w:rsidR="00DB51DC" w:rsidRPr="006036DC" w:rsidRDefault="00DB51DC" w:rsidP="00DB51DC">
            <w:pPr>
              <w:rPr>
                <w:rFonts w:ascii="Calibri" w:hAnsi="Calibri"/>
              </w:rPr>
            </w:pPr>
          </w:p>
          <w:p w14:paraId="77F1D39C" w14:textId="77777777" w:rsidR="00DB51DC" w:rsidRPr="006036DC" w:rsidRDefault="00DB51DC" w:rsidP="00DB51DC">
            <w:pPr>
              <w:rPr>
                <w:rFonts w:ascii="Calibri" w:hAnsi="Calibri"/>
              </w:rPr>
            </w:pPr>
          </w:p>
        </w:tc>
        <w:tc>
          <w:tcPr>
            <w:tcW w:w="880" w:type="pct"/>
            <w:tcBorders>
              <w:top w:val="single" w:sz="4" w:space="0" w:color="auto"/>
              <w:left w:val="nil"/>
              <w:bottom w:val="single" w:sz="4" w:space="0" w:color="auto"/>
              <w:right w:val="nil"/>
            </w:tcBorders>
          </w:tcPr>
          <w:p w14:paraId="04C08790" w14:textId="77777777" w:rsidR="00E81A61" w:rsidRDefault="00E81A61" w:rsidP="00DB51DC">
            <w:pPr>
              <w:rPr>
                <w:rFonts w:ascii="Calibri" w:hAnsi="Calibri"/>
              </w:rPr>
            </w:pPr>
          </w:p>
          <w:p w14:paraId="691D5ED9" w14:textId="77777777" w:rsidR="00E81A61" w:rsidRDefault="00E81A61" w:rsidP="00DB51DC">
            <w:pPr>
              <w:rPr>
                <w:rFonts w:ascii="Calibri" w:hAnsi="Calibri"/>
              </w:rPr>
            </w:pPr>
          </w:p>
          <w:p w14:paraId="26CCAC3C" w14:textId="77777777" w:rsidR="00E81A61" w:rsidRDefault="00E81A61" w:rsidP="00DB51DC">
            <w:pPr>
              <w:rPr>
                <w:rFonts w:ascii="Calibri" w:hAnsi="Calibri"/>
              </w:rPr>
            </w:pPr>
          </w:p>
          <w:p w14:paraId="14F847E0" w14:textId="77777777" w:rsidR="00E81A61" w:rsidRDefault="00E81A61" w:rsidP="00DB51DC">
            <w:pPr>
              <w:rPr>
                <w:rFonts w:ascii="Calibri" w:hAnsi="Calibri"/>
              </w:rPr>
            </w:pPr>
          </w:p>
          <w:p w14:paraId="134FF033" w14:textId="77777777" w:rsidR="00DB51DC" w:rsidRPr="006036DC" w:rsidRDefault="00DB51DC" w:rsidP="00DB51DC">
            <w:pPr>
              <w:rPr>
                <w:rFonts w:ascii="Calibri" w:hAnsi="Calibri"/>
              </w:rPr>
            </w:pPr>
            <w:r w:rsidRPr="006036DC">
              <w:rPr>
                <w:rFonts w:ascii="Calibri" w:hAnsi="Calibri"/>
              </w:rPr>
              <w:lastRenderedPageBreak/>
              <w:t>City/Town</w:t>
            </w:r>
          </w:p>
        </w:tc>
        <w:tc>
          <w:tcPr>
            <w:tcW w:w="1043" w:type="pct"/>
            <w:gridSpan w:val="2"/>
            <w:tcBorders>
              <w:top w:val="single" w:sz="4" w:space="0" w:color="auto"/>
              <w:left w:val="nil"/>
              <w:bottom w:val="single" w:sz="4" w:space="0" w:color="auto"/>
              <w:right w:val="nil"/>
            </w:tcBorders>
          </w:tcPr>
          <w:p w14:paraId="13EA1A32" w14:textId="77777777" w:rsidR="00E81A61" w:rsidRDefault="00E81A61" w:rsidP="00DB51DC">
            <w:pPr>
              <w:rPr>
                <w:rFonts w:ascii="Calibri" w:hAnsi="Calibri"/>
              </w:rPr>
            </w:pPr>
          </w:p>
          <w:p w14:paraId="16FB9E06" w14:textId="77777777" w:rsidR="00E81A61" w:rsidRDefault="00E81A61" w:rsidP="00DB51DC">
            <w:pPr>
              <w:rPr>
                <w:rFonts w:ascii="Calibri" w:hAnsi="Calibri"/>
              </w:rPr>
            </w:pPr>
          </w:p>
          <w:p w14:paraId="4DEA05F3" w14:textId="77777777" w:rsidR="00E81A61" w:rsidRDefault="00E81A61" w:rsidP="00DB51DC">
            <w:pPr>
              <w:rPr>
                <w:rFonts w:ascii="Calibri" w:hAnsi="Calibri"/>
              </w:rPr>
            </w:pPr>
          </w:p>
          <w:p w14:paraId="25F316D7" w14:textId="77777777" w:rsidR="00E81A61" w:rsidRDefault="00E81A61" w:rsidP="00DB51DC">
            <w:pPr>
              <w:rPr>
                <w:rFonts w:ascii="Calibri" w:hAnsi="Calibri"/>
              </w:rPr>
            </w:pPr>
          </w:p>
          <w:p w14:paraId="7CBE96FC" w14:textId="066F8752" w:rsidR="00DB51DC" w:rsidRPr="006036DC" w:rsidRDefault="00DB51DC" w:rsidP="00DB51DC">
            <w:pPr>
              <w:rPr>
                <w:rFonts w:ascii="Calibri" w:hAnsi="Calibri"/>
              </w:rPr>
            </w:pPr>
            <w:proofErr w:type="spellStart"/>
            <w:r w:rsidRPr="006036DC">
              <w:rPr>
                <w:rFonts w:ascii="Calibri" w:hAnsi="Calibri"/>
              </w:rPr>
              <w:lastRenderedPageBreak/>
              <w:t>Prov</w:t>
            </w:r>
            <w:proofErr w:type="spellEnd"/>
            <w:r w:rsidRPr="006036DC">
              <w:rPr>
                <w:rFonts w:ascii="Calibri" w:hAnsi="Calibri"/>
              </w:rPr>
              <w:t>/Territory</w:t>
            </w:r>
          </w:p>
        </w:tc>
        <w:tc>
          <w:tcPr>
            <w:tcW w:w="786" w:type="pct"/>
            <w:tcBorders>
              <w:top w:val="single" w:sz="4" w:space="0" w:color="auto"/>
              <w:left w:val="nil"/>
              <w:bottom w:val="single" w:sz="4" w:space="0" w:color="auto"/>
            </w:tcBorders>
          </w:tcPr>
          <w:p w14:paraId="79C00E98" w14:textId="77777777" w:rsidR="00E81A61" w:rsidRDefault="00E81A61" w:rsidP="00DB51DC">
            <w:pPr>
              <w:rPr>
                <w:rFonts w:ascii="Calibri" w:hAnsi="Calibri"/>
              </w:rPr>
            </w:pPr>
          </w:p>
          <w:p w14:paraId="57FCCAEA" w14:textId="77777777" w:rsidR="00E81A61" w:rsidRDefault="00E81A61" w:rsidP="00DB51DC">
            <w:pPr>
              <w:rPr>
                <w:rFonts w:ascii="Calibri" w:hAnsi="Calibri"/>
              </w:rPr>
            </w:pPr>
          </w:p>
          <w:p w14:paraId="180149DA" w14:textId="77777777" w:rsidR="00E81A61" w:rsidRDefault="00E81A61" w:rsidP="00DB51DC">
            <w:pPr>
              <w:rPr>
                <w:rFonts w:ascii="Calibri" w:hAnsi="Calibri"/>
              </w:rPr>
            </w:pPr>
          </w:p>
          <w:p w14:paraId="047AF7AE" w14:textId="77777777" w:rsidR="00E81A61" w:rsidRDefault="00E81A61" w:rsidP="00DB51DC">
            <w:pPr>
              <w:rPr>
                <w:rFonts w:ascii="Calibri" w:hAnsi="Calibri"/>
              </w:rPr>
            </w:pPr>
          </w:p>
          <w:p w14:paraId="36B3462C" w14:textId="77777777" w:rsidR="00DB51DC" w:rsidRPr="006036DC" w:rsidRDefault="00DB51DC" w:rsidP="00DB51DC">
            <w:pPr>
              <w:rPr>
                <w:rFonts w:ascii="Calibri" w:hAnsi="Calibri"/>
              </w:rPr>
            </w:pPr>
            <w:r w:rsidRPr="006036DC">
              <w:rPr>
                <w:rFonts w:ascii="Calibri" w:hAnsi="Calibri"/>
              </w:rPr>
              <w:lastRenderedPageBreak/>
              <w:t>Postal code</w:t>
            </w:r>
          </w:p>
        </w:tc>
      </w:tr>
      <w:tr w:rsidR="00DB51DC" w:rsidRPr="006036DC" w14:paraId="5BD7374E" w14:textId="77777777" w:rsidTr="00AD7D9B">
        <w:tc>
          <w:tcPr>
            <w:tcW w:w="1421" w:type="pct"/>
            <w:tcBorders>
              <w:bottom w:val="single" w:sz="4" w:space="0" w:color="auto"/>
              <w:right w:val="single" w:sz="4" w:space="0" w:color="auto"/>
            </w:tcBorders>
          </w:tcPr>
          <w:p w14:paraId="37CB7372" w14:textId="2A94080B" w:rsidR="00DB51DC" w:rsidRPr="006036DC" w:rsidRDefault="00DB51DC" w:rsidP="00DB51DC">
            <w:pPr>
              <w:rPr>
                <w:rFonts w:ascii="Calibri" w:hAnsi="Calibri"/>
                <w:b/>
              </w:rPr>
            </w:pPr>
            <w:r w:rsidRPr="006036DC">
              <w:rPr>
                <w:rFonts w:ascii="Calibri" w:hAnsi="Calibri"/>
                <w:b/>
              </w:rPr>
              <w:lastRenderedPageBreak/>
              <w:t>PERMANENT MAILING ADDRESS (home address)</w:t>
            </w:r>
          </w:p>
        </w:tc>
        <w:tc>
          <w:tcPr>
            <w:tcW w:w="870" w:type="pct"/>
            <w:tcBorders>
              <w:top w:val="single" w:sz="4" w:space="0" w:color="auto"/>
              <w:bottom w:val="single" w:sz="4" w:space="0" w:color="auto"/>
              <w:right w:val="nil"/>
            </w:tcBorders>
          </w:tcPr>
          <w:p w14:paraId="2A14C1C4" w14:textId="77777777" w:rsidR="00DB51DC" w:rsidRPr="006036DC" w:rsidRDefault="00DB51DC" w:rsidP="00DB51DC">
            <w:pPr>
              <w:rPr>
                <w:rFonts w:ascii="Calibri" w:hAnsi="Calibri"/>
              </w:rPr>
            </w:pPr>
            <w:r w:rsidRPr="006036DC">
              <w:rPr>
                <w:rFonts w:ascii="Calibri" w:hAnsi="Calibri"/>
              </w:rPr>
              <w:t>Street Address or PO Box Number</w:t>
            </w:r>
          </w:p>
          <w:p w14:paraId="795A3884" w14:textId="77777777" w:rsidR="00DB51DC" w:rsidRPr="006036DC" w:rsidRDefault="00DB51DC" w:rsidP="00DB51DC">
            <w:pPr>
              <w:rPr>
                <w:rFonts w:ascii="Calibri" w:hAnsi="Calibri"/>
              </w:rPr>
            </w:pPr>
          </w:p>
          <w:p w14:paraId="13189CC8" w14:textId="77777777" w:rsidR="00DB51DC" w:rsidRPr="006036DC" w:rsidRDefault="00DB51DC" w:rsidP="00DB51DC">
            <w:pPr>
              <w:rPr>
                <w:rFonts w:ascii="Calibri" w:hAnsi="Calibri"/>
              </w:rPr>
            </w:pPr>
          </w:p>
        </w:tc>
        <w:tc>
          <w:tcPr>
            <w:tcW w:w="880" w:type="pct"/>
            <w:tcBorders>
              <w:top w:val="single" w:sz="4" w:space="0" w:color="auto"/>
              <w:left w:val="nil"/>
              <w:bottom w:val="single" w:sz="4" w:space="0" w:color="auto"/>
              <w:right w:val="nil"/>
            </w:tcBorders>
          </w:tcPr>
          <w:p w14:paraId="32435942" w14:textId="153728A0" w:rsidR="00DB51DC" w:rsidRPr="006036DC" w:rsidRDefault="00DB51DC" w:rsidP="00DB51DC">
            <w:pPr>
              <w:rPr>
                <w:rFonts w:ascii="Calibri" w:hAnsi="Calibri"/>
              </w:rPr>
            </w:pPr>
            <w:r w:rsidRPr="006036DC">
              <w:rPr>
                <w:rFonts w:ascii="Calibri" w:hAnsi="Calibri"/>
              </w:rPr>
              <w:t>City/Town</w:t>
            </w:r>
          </w:p>
        </w:tc>
        <w:tc>
          <w:tcPr>
            <w:tcW w:w="1043" w:type="pct"/>
            <w:gridSpan w:val="2"/>
            <w:tcBorders>
              <w:top w:val="single" w:sz="4" w:space="0" w:color="auto"/>
              <w:left w:val="nil"/>
              <w:bottom w:val="single" w:sz="4" w:space="0" w:color="auto"/>
              <w:right w:val="nil"/>
            </w:tcBorders>
          </w:tcPr>
          <w:p w14:paraId="5CC40015" w14:textId="6371F5D0" w:rsidR="00DB51DC" w:rsidRPr="006036DC" w:rsidRDefault="00DB51DC" w:rsidP="00DB51DC">
            <w:pPr>
              <w:rPr>
                <w:rFonts w:ascii="Calibri" w:hAnsi="Calibri"/>
              </w:rPr>
            </w:pPr>
            <w:proofErr w:type="spellStart"/>
            <w:r w:rsidRPr="006036DC">
              <w:rPr>
                <w:rFonts w:ascii="Calibri" w:hAnsi="Calibri"/>
              </w:rPr>
              <w:t>Prov</w:t>
            </w:r>
            <w:proofErr w:type="spellEnd"/>
            <w:r w:rsidRPr="006036DC">
              <w:rPr>
                <w:rFonts w:ascii="Calibri" w:hAnsi="Calibri"/>
              </w:rPr>
              <w:t>/Territory</w:t>
            </w:r>
          </w:p>
        </w:tc>
        <w:tc>
          <w:tcPr>
            <w:tcW w:w="786" w:type="pct"/>
            <w:tcBorders>
              <w:top w:val="single" w:sz="4" w:space="0" w:color="auto"/>
              <w:left w:val="nil"/>
              <w:bottom w:val="single" w:sz="4" w:space="0" w:color="auto"/>
            </w:tcBorders>
          </w:tcPr>
          <w:p w14:paraId="66440DED" w14:textId="23C711ED" w:rsidR="00DB51DC" w:rsidRPr="006036DC" w:rsidRDefault="00DB51DC" w:rsidP="00DB51DC">
            <w:pPr>
              <w:rPr>
                <w:rFonts w:ascii="Calibri" w:hAnsi="Calibri"/>
              </w:rPr>
            </w:pPr>
            <w:r w:rsidRPr="006036DC">
              <w:rPr>
                <w:rFonts w:ascii="Calibri" w:hAnsi="Calibri"/>
              </w:rPr>
              <w:t>Postal code</w:t>
            </w:r>
          </w:p>
        </w:tc>
      </w:tr>
      <w:tr w:rsidR="00DB51DC" w:rsidRPr="006036DC" w14:paraId="63896E17" w14:textId="77777777" w:rsidTr="00AD7D9B">
        <w:tc>
          <w:tcPr>
            <w:tcW w:w="1421" w:type="pct"/>
            <w:tcBorders>
              <w:right w:val="single" w:sz="4" w:space="0" w:color="auto"/>
            </w:tcBorders>
          </w:tcPr>
          <w:p w14:paraId="589E13EA" w14:textId="77777777" w:rsidR="00DB51DC" w:rsidRPr="006036DC" w:rsidRDefault="00DB51DC" w:rsidP="00DB51DC">
            <w:pPr>
              <w:rPr>
                <w:rFonts w:ascii="Calibri" w:hAnsi="Calibri"/>
              </w:rPr>
            </w:pPr>
            <w:r w:rsidRPr="006036DC">
              <w:rPr>
                <w:rFonts w:ascii="Calibri" w:hAnsi="Calibri"/>
                <w:b/>
              </w:rPr>
              <w:t>TELEPHONE</w:t>
            </w:r>
            <w:r w:rsidRPr="006036DC">
              <w:rPr>
                <w:rFonts w:ascii="Calibri" w:hAnsi="Calibri"/>
              </w:rPr>
              <w:t xml:space="preserve"> </w:t>
            </w:r>
          </w:p>
          <w:p w14:paraId="436ED418" w14:textId="77777777" w:rsidR="00DB51DC" w:rsidRPr="006036DC" w:rsidRDefault="00DB51DC" w:rsidP="00DB51DC">
            <w:pPr>
              <w:rPr>
                <w:rFonts w:ascii="Calibri" w:hAnsi="Calibri"/>
              </w:rPr>
            </w:pPr>
          </w:p>
        </w:tc>
        <w:tc>
          <w:tcPr>
            <w:tcW w:w="870" w:type="pct"/>
            <w:tcBorders>
              <w:top w:val="single" w:sz="4" w:space="0" w:color="auto"/>
              <w:right w:val="nil"/>
            </w:tcBorders>
          </w:tcPr>
          <w:p w14:paraId="0DCB7FA1" w14:textId="276B96F1" w:rsidR="00DB51DC" w:rsidRPr="006036DC" w:rsidRDefault="00DB51DC" w:rsidP="00DB51DC">
            <w:pPr>
              <w:rPr>
                <w:rFonts w:ascii="Calibri" w:hAnsi="Calibri"/>
              </w:rPr>
            </w:pPr>
            <w:r w:rsidRPr="006036DC">
              <w:rPr>
                <w:rFonts w:ascii="Calibri" w:hAnsi="Calibri"/>
              </w:rPr>
              <w:t xml:space="preserve">Primary </w:t>
            </w:r>
            <w:r w:rsidR="00EF6751">
              <w:rPr>
                <w:rFonts w:ascii="Calibri" w:hAnsi="Calibri"/>
              </w:rPr>
              <w:t>P</w:t>
            </w:r>
            <w:r w:rsidRPr="006036DC">
              <w:rPr>
                <w:rFonts w:ascii="Calibri" w:hAnsi="Calibri"/>
              </w:rPr>
              <w:t>hone:</w:t>
            </w:r>
          </w:p>
        </w:tc>
        <w:tc>
          <w:tcPr>
            <w:tcW w:w="2710" w:type="pct"/>
            <w:gridSpan w:val="4"/>
            <w:tcBorders>
              <w:top w:val="single" w:sz="4" w:space="0" w:color="auto"/>
              <w:left w:val="nil"/>
            </w:tcBorders>
          </w:tcPr>
          <w:p w14:paraId="52EBEDF9" w14:textId="098D8FA3" w:rsidR="00DB51DC" w:rsidRPr="006036DC" w:rsidRDefault="00DB51DC" w:rsidP="00DB51DC">
            <w:pPr>
              <w:rPr>
                <w:rFonts w:ascii="Calibri" w:hAnsi="Calibri"/>
              </w:rPr>
            </w:pPr>
            <w:r w:rsidRPr="006036DC">
              <w:rPr>
                <w:rFonts w:ascii="Calibri" w:hAnsi="Calibri"/>
              </w:rPr>
              <w:t xml:space="preserve">                                 Cell Phone:</w:t>
            </w:r>
          </w:p>
          <w:p w14:paraId="401542EC" w14:textId="77777777" w:rsidR="00DB51DC" w:rsidRPr="006036DC" w:rsidRDefault="00DB51DC" w:rsidP="00DB51DC">
            <w:pPr>
              <w:rPr>
                <w:rFonts w:ascii="Calibri" w:hAnsi="Calibri"/>
              </w:rPr>
            </w:pPr>
          </w:p>
          <w:p w14:paraId="0AB52CEE" w14:textId="77777777" w:rsidR="00DB51DC" w:rsidRPr="006036DC" w:rsidRDefault="00DB51DC" w:rsidP="00DB51DC">
            <w:pPr>
              <w:rPr>
                <w:rFonts w:ascii="Calibri" w:hAnsi="Calibri"/>
              </w:rPr>
            </w:pPr>
          </w:p>
        </w:tc>
      </w:tr>
      <w:tr w:rsidR="00DB51DC" w:rsidRPr="006036DC" w14:paraId="0624C607" w14:textId="77777777" w:rsidTr="007F7B54">
        <w:tc>
          <w:tcPr>
            <w:tcW w:w="1421" w:type="pct"/>
          </w:tcPr>
          <w:p w14:paraId="2A515B13" w14:textId="77777777" w:rsidR="00DB51DC" w:rsidRPr="006036DC" w:rsidRDefault="00DB51DC" w:rsidP="00DB51DC">
            <w:pPr>
              <w:rPr>
                <w:rFonts w:ascii="Calibri" w:hAnsi="Calibri"/>
                <w:b/>
              </w:rPr>
            </w:pPr>
            <w:r w:rsidRPr="006036DC">
              <w:rPr>
                <w:rFonts w:ascii="Calibri" w:hAnsi="Calibri"/>
                <w:b/>
              </w:rPr>
              <w:t>PRIMARY EMAIL ADDRESS</w:t>
            </w:r>
          </w:p>
        </w:tc>
        <w:tc>
          <w:tcPr>
            <w:tcW w:w="3579" w:type="pct"/>
            <w:gridSpan w:val="5"/>
          </w:tcPr>
          <w:p w14:paraId="0E1F9EE7" w14:textId="5FB1147B" w:rsidR="00DB51DC" w:rsidRPr="006036DC" w:rsidRDefault="00DB51DC" w:rsidP="00DB51DC">
            <w:pPr>
              <w:rPr>
                <w:rFonts w:ascii="Calibri" w:hAnsi="Calibri"/>
              </w:rPr>
            </w:pPr>
            <w:r>
              <w:rPr>
                <w:rFonts w:ascii="Calibri" w:hAnsi="Calibri"/>
              </w:rPr>
              <w:t xml:space="preserve">Primary </w:t>
            </w:r>
            <w:r w:rsidR="00EF6751">
              <w:rPr>
                <w:rFonts w:ascii="Calibri" w:hAnsi="Calibri"/>
              </w:rPr>
              <w:t>E</w:t>
            </w:r>
            <w:r>
              <w:rPr>
                <w:rFonts w:ascii="Calibri" w:hAnsi="Calibri"/>
              </w:rPr>
              <w:t xml:space="preserve">mail:                                    </w:t>
            </w:r>
            <w:r w:rsidR="00EF6751">
              <w:rPr>
                <w:rFonts w:ascii="Calibri" w:hAnsi="Calibri"/>
              </w:rPr>
              <w:t>School Email:</w:t>
            </w:r>
          </w:p>
          <w:p w14:paraId="6E1FC3D4" w14:textId="77777777" w:rsidR="00DB51DC" w:rsidRPr="006036DC" w:rsidRDefault="00DB51DC" w:rsidP="00DB51DC">
            <w:pPr>
              <w:rPr>
                <w:rFonts w:ascii="Calibri" w:hAnsi="Calibri"/>
              </w:rPr>
            </w:pPr>
          </w:p>
          <w:p w14:paraId="53A899E5" w14:textId="77777777" w:rsidR="00DB51DC" w:rsidRPr="006036DC" w:rsidRDefault="00DB51DC" w:rsidP="00DB51DC">
            <w:pPr>
              <w:rPr>
                <w:rFonts w:ascii="Calibri" w:hAnsi="Calibri"/>
              </w:rPr>
            </w:pPr>
          </w:p>
        </w:tc>
      </w:tr>
      <w:tr w:rsidR="00DB51DC" w:rsidRPr="006036DC" w14:paraId="44DB9AC0" w14:textId="77777777" w:rsidTr="007F7B54">
        <w:tc>
          <w:tcPr>
            <w:tcW w:w="1421" w:type="pct"/>
            <w:tcBorders>
              <w:bottom w:val="single" w:sz="4" w:space="0" w:color="auto"/>
            </w:tcBorders>
          </w:tcPr>
          <w:p w14:paraId="4BCDBA3B" w14:textId="77777777" w:rsidR="00DB51DC" w:rsidRPr="006036DC" w:rsidRDefault="00DB51DC" w:rsidP="00DB51DC">
            <w:pPr>
              <w:rPr>
                <w:rFonts w:ascii="Calibri" w:hAnsi="Calibri"/>
                <w:b/>
              </w:rPr>
            </w:pPr>
            <w:r w:rsidRPr="006036DC">
              <w:rPr>
                <w:rFonts w:ascii="Calibri" w:hAnsi="Calibri"/>
                <w:b/>
              </w:rPr>
              <w:t>SECONDARY EMAIL ADDRESS</w:t>
            </w:r>
          </w:p>
          <w:p w14:paraId="2E6E5269" w14:textId="77777777" w:rsidR="00DB51DC" w:rsidRPr="006036DC" w:rsidRDefault="00DB51DC" w:rsidP="00DB51DC">
            <w:pPr>
              <w:rPr>
                <w:rFonts w:ascii="Calibri" w:hAnsi="Calibri"/>
              </w:rPr>
            </w:pPr>
          </w:p>
        </w:tc>
        <w:tc>
          <w:tcPr>
            <w:tcW w:w="3579" w:type="pct"/>
            <w:gridSpan w:val="5"/>
            <w:tcBorders>
              <w:bottom w:val="single" w:sz="4" w:space="0" w:color="auto"/>
            </w:tcBorders>
          </w:tcPr>
          <w:p w14:paraId="595C4BFA" w14:textId="77777777" w:rsidR="00DB51DC" w:rsidRPr="006036DC" w:rsidRDefault="00DB51DC" w:rsidP="00DB51DC">
            <w:pPr>
              <w:rPr>
                <w:rFonts w:ascii="Calibri" w:hAnsi="Calibri"/>
              </w:rPr>
            </w:pPr>
          </w:p>
        </w:tc>
      </w:tr>
    </w:tbl>
    <w:p w14:paraId="7855DFEC" w14:textId="77777777" w:rsidR="0053768B" w:rsidRPr="006036DC" w:rsidRDefault="0053768B">
      <w:pPr>
        <w:rPr>
          <w:rFonts w:ascii="Calibri" w:hAnsi="Calibri"/>
        </w:rPr>
      </w:pPr>
    </w:p>
    <w:p w14:paraId="195CB462" w14:textId="77777777" w:rsidR="00FC41C5" w:rsidRPr="006036DC" w:rsidRDefault="00FC41C5">
      <w:pPr>
        <w:rPr>
          <w:rFonts w:ascii="Calibri" w:hAnsi="Calibri"/>
        </w:rPr>
      </w:pPr>
    </w:p>
    <w:p w14:paraId="1480CC53" w14:textId="77777777" w:rsidR="00D7411A" w:rsidRDefault="00D7411A">
      <w:pPr>
        <w:rPr>
          <w:rFonts w:ascii="Calibri" w:hAnsi="Calibri"/>
        </w:rPr>
      </w:pPr>
    </w:p>
    <w:p w14:paraId="1CDBC27A" w14:textId="77777777" w:rsidR="00DB51DC" w:rsidRDefault="00DB51DC">
      <w:pPr>
        <w:rPr>
          <w:rFonts w:ascii="Calibri" w:hAnsi="Calibri"/>
        </w:rPr>
      </w:pPr>
    </w:p>
    <w:p w14:paraId="35C078F2" w14:textId="77777777" w:rsidR="00DB51DC" w:rsidRDefault="00DB51DC">
      <w:pPr>
        <w:rPr>
          <w:rFonts w:ascii="Calibri" w:hAnsi="Calibri"/>
        </w:rPr>
      </w:pPr>
    </w:p>
    <w:p w14:paraId="33EC9F5A" w14:textId="77777777" w:rsidR="00DB51DC" w:rsidRPr="006036DC" w:rsidRDefault="00DB51DC">
      <w:pPr>
        <w:rPr>
          <w:rFonts w:ascii="Calibri" w:hAnsi="Calibri"/>
        </w:rPr>
      </w:pPr>
    </w:p>
    <w:p w14:paraId="2DCFA7A8" w14:textId="45984809" w:rsidR="00D7411A" w:rsidRPr="006F611C" w:rsidRDefault="00FC41C5">
      <w:pPr>
        <w:rPr>
          <w:rFonts w:ascii="Calibri" w:hAnsi="Calibri"/>
        </w:rPr>
      </w:pPr>
      <w:r w:rsidRPr="006F611C">
        <w:rPr>
          <w:rFonts w:ascii="Calibri" w:hAnsi="Calibri"/>
        </w:rPr>
        <w:br w:type="page"/>
      </w:r>
    </w:p>
    <w:tbl>
      <w:tblPr>
        <w:tblStyle w:val="TableGrid"/>
        <w:tblW w:w="5159" w:type="pct"/>
        <w:tblLayout w:type="fixed"/>
        <w:tblLook w:val="04A0" w:firstRow="1" w:lastRow="0" w:firstColumn="1" w:lastColumn="0" w:noHBand="0" w:noVBand="1"/>
      </w:tblPr>
      <w:tblGrid>
        <w:gridCol w:w="3864"/>
        <w:gridCol w:w="5040"/>
      </w:tblGrid>
      <w:tr w:rsidR="00D7411A" w:rsidRPr="006F611C" w14:paraId="75A92714" w14:textId="77777777" w:rsidTr="007F7B54">
        <w:tc>
          <w:tcPr>
            <w:tcW w:w="5000" w:type="pct"/>
            <w:gridSpan w:val="2"/>
            <w:shd w:val="clear" w:color="auto" w:fill="55135D"/>
          </w:tcPr>
          <w:p w14:paraId="07D446B4" w14:textId="20BC3F4F" w:rsidR="00D7411A" w:rsidRPr="006F611C" w:rsidRDefault="00D7411A" w:rsidP="00C96CA4">
            <w:pPr>
              <w:rPr>
                <w:rFonts w:ascii="Calibri" w:hAnsi="Calibri"/>
                <w:b/>
              </w:rPr>
            </w:pPr>
            <w:r w:rsidRPr="006036DC">
              <w:rPr>
                <w:rFonts w:ascii="Calibri" w:hAnsi="Calibri"/>
                <w:b/>
                <w:bCs/>
                <w:color w:val="FFFFFF" w:themeColor="background1"/>
              </w:rPr>
              <w:lastRenderedPageBreak/>
              <w:t xml:space="preserve">SECTION </w:t>
            </w:r>
            <w:ins w:id="5" w:author="Michelle Bomberry [2]" w:date="2016-05-06T11:45:00Z">
              <w:r w:rsidR="000E4312">
                <w:rPr>
                  <w:rFonts w:ascii="Calibri" w:hAnsi="Calibri"/>
                  <w:b/>
                  <w:bCs/>
                  <w:color w:val="FFFFFF" w:themeColor="background1"/>
                </w:rPr>
                <w:t>7</w:t>
              </w:r>
            </w:ins>
            <w:del w:id="6" w:author="Michelle Bomberry [2]" w:date="2016-05-06T11:45:00Z">
              <w:r w:rsidR="001A787B" w:rsidDel="000E4312">
                <w:rPr>
                  <w:rFonts w:ascii="Calibri" w:hAnsi="Calibri"/>
                  <w:b/>
                  <w:bCs/>
                  <w:color w:val="FFFFFF" w:themeColor="background1"/>
                </w:rPr>
                <w:delText>2</w:delText>
              </w:r>
            </w:del>
            <w:r w:rsidRPr="006F611C">
              <w:rPr>
                <w:rFonts w:ascii="Calibri" w:hAnsi="Calibri"/>
                <w:b/>
                <w:bCs/>
                <w:color w:val="FFFFFF" w:themeColor="background1"/>
              </w:rPr>
              <w:t xml:space="preserve"> – COMMUNITY INVOLVEMENT</w:t>
            </w:r>
          </w:p>
        </w:tc>
      </w:tr>
      <w:tr w:rsidR="00D7411A" w:rsidRPr="006F611C" w14:paraId="28E7F76F" w14:textId="77777777" w:rsidTr="007F7B54">
        <w:tc>
          <w:tcPr>
            <w:tcW w:w="5000" w:type="pct"/>
            <w:gridSpan w:val="2"/>
            <w:tcBorders>
              <w:bottom w:val="single" w:sz="4" w:space="0" w:color="auto"/>
            </w:tcBorders>
          </w:tcPr>
          <w:p w14:paraId="754D133D" w14:textId="77777777" w:rsidR="00D7411A" w:rsidRPr="006F611C" w:rsidRDefault="00D7411A" w:rsidP="007F7B54">
            <w:pPr>
              <w:pStyle w:val="ListParagraph"/>
              <w:ind w:left="0"/>
              <w:rPr>
                <w:rFonts w:ascii="Calibri" w:hAnsi="Calibri"/>
              </w:rPr>
            </w:pPr>
            <w:r w:rsidRPr="006F611C">
              <w:rPr>
                <w:rFonts w:ascii="Calibri" w:hAnsi="Calibri"/>
                <w:lang w:val="en"/>
              </w:rPr>
              <w:t>Reciprocity is a foundational teaching in our community.  In the below spaces, please outline the number of hours you have volunteered in the past year, where you have volunteered and for how long. We will require contact information of the supervisor from the organization with which you were involved.</w:t>
            </w:r>
          </w:p>
        </w:tc>
      </w:tr>
      <w:tr w:rsidR="00D7411A" w:rsidRPr="006F611C" w14:paraId="54A488BF" w14:textId="77777777" w:rsidTr="00D7411A">
        <w:tc>
          <w:tcPr>
            <w:tcW w:w="2170" w:type="pct"/>
            <w:tcBorders>
              <w:bottom w:val="single" w:sz="4" w:space="0" w:color="auto"/>
              <w:right w:val="single" w:sz="4" w:space="0" w:color="auto"/>
            </w:tcBorders>
          </w:tcPr>
          <w:p w14:paraId="660C22EE" w14:textId="77777777" w:rsidR="00D7411A" w:rsidRPr="006F611C" w:rsidRDefault="00D7411A" w:rsidP="003E08FB">
            <w:pPr>
              <w:rPr>
                <w:rFonts w:ascii="Calibri" w:hAnsi="Calibri"/>
                <w:b/>
              </w:rPr>
            </w:pPr>
            <w:r w:rsidRPr="006F611C">
              <w:rPr>
                <w:rFonts w:ascii="Calibri" w:hAnsi="Calibri"/>
                <w:b/>
              </w:rPr>
              <w:t>VOLUNTEER EXPERIENCE 1</w:t>
            </w:r>
          </w:p>
          <w:p w14:paraId="7AA4FAD8" w14:textId="77777777" w:rsidR="00D7411A" w:rsidRPr="006F611C" w:rsidRDefault="00D7411A" w:rsidP="003E08FB">
            <w:pPr>
              <w:rPr>
                <w:rFonts w:ascii="Calibri" w:hAnsi="Calibri"/>
                <w:b/>
              </w:rPr>
            </w:pPr>
          </w:p>
        </w:tc>
        <w:tc>
          <w:tcPr>
            <w:tcW w:w="2830" w:type="pct"/>
            <w:tcBorders>
              <w:top w:val="single" w:sz="4" w:space="0" w:color="auto"/>
              <w:left w:val="single" w:sz="4" w:space="0" w:color="auto"/>
              <w:bottom w:val="single" w:sz="4" w:space="0" w:color="auto"/>
            </w:tcBorders>
          </w:tcPr>
          <w:p w14:paraId="26383060" w14:textId="77777777" w:rsidR="00D7411A" w:rsidRPr="006F611C" w:rsidRDefault="00D7411A" w:rsidP="00D7411A">
            <w:pPr>
              <w:pStyle w:val="ListParagraph"/>
              <w:ind w:left="240"/>
              <w:rPr>
                <w:rFonts w:ascii="Calibri" w:hAnsi="Calibri"/>
              </w:rPr>
            </w:pPr>
          </w:p>
        </w:tc>
      </w:tr>
      <w:tr w:rsidR="00D7411A" w:rsidRPr="006F611C" w14:paraId="290F1FFC" w14:textId="77777777" w:rsidTr="007F7B54">
        <w:tc>
          <w:tcPr>
            <w:tcW w:w="2170" w:type="pct"/>
            <w:tcBorders>
              <w:bottom w:val="single" w:sz="4" w:space="0" w:color="auto"/>
              <w:right w:val="single" w:sz="4" w:space="0" w:color="auto"/>
            </w:tcBorders>
          </w:tcPr>
          <w:p w14:paraId="471EF83B" w14:textId="77777777" w:rsidR="00D7411A" w:rsidRPr="006F611C" w:rsidRDefault="00D7411A" w:rsidP="007F7B54">
            <w:pPr>
              <w:jc w:val="right"/>
              <w:rPr>
                <w:rFonts w:ascii="Calibri" w:hAnsi="Calibri"/>
                <w:b/>
              </w:rPr>
            </w:pPr>
            <w:r w:rsidRPr="006F611C">
              <w:rPr>
                <w:rFonts w:ascii="Calibri" w:hAnsi="Calibri"/>
                <w:b/>
              </w:rPr>
              <w:t>NAME OF ORGANIZATION</w:t>
            </w:r>
          </w:p>
          <w:p w14:paraId="0A25B80B" w14:textId="77777777" w:rsidR="00D7411A" w:rsidRPr="006F611C" w:rsidRDefault="00D7411A" w:rsidP="007F7B54">
            <w:pPr>
              <w:jc w:val="right"/>
              <w:rPr>
                <w:rFonts w:ascii="Calibri" w:hAnsi="Calibri"/>
                <w:b/>
              </w:rPr>
            </w:pPr>
          </w:p>
        </w:tc>
        <w:tc>
          <w:tcPr>
            <w:tcW w:w="2830" w:type="pct"/>
            <w:tcBorders>
              <w:top w:val="single" w:sz="4" w:space="0" w:color="auto"/>
              <w:left w:val="single" w:sz="4" w:space="0" w:color="auto"/>
              <w:bottom w:val="single" w:sz="4" w:space="0" w:color="auto"/>
            </w:tcBorders>
          </w:tcPr>
          <w:p w14:paraId="641231D8" w14:textId="77777777" w:rsidR="00D7411A" w:rsidRPr="006F611C" w:rsidRDefault="00D7411A" w:rsidP="007F7B54">
            <w:pPr>
              <w:pStyle w:val="ListParagraph"/>
              <w:ind w:left="240"/>
              <w:rPr>
                <w:rFonts w:ascii="Calibri" w:hAnsi="Calibri"/>
              </w:rPr>
            </w:pPr>
          </w:p>
        </w:tc>
      </w:tr>
      <w:tr w:rsidR="00D7411A" w:rsidRPr="006F611C" w14:paraId="21C5EC8F" w14:textId="77777777" w:rsidTr="007F7B54">
        <w:tc>
          <w:tcPr>
            <w:tcW w:w="2170" w:type="pct"/>
            <w:tcBorders>
              <w:right w:val="single" w:sz="4" w:space="0" w:color="auto"/>
            </w:tcBorders>
          </w:tcPr>
          <w:p w14:paraId="444ACB55" w14:textId="77777777" w:rsidR="00D7411A" w:rsidRPr="000E4312" w:rsidRDefault="00D7411A" w:rsidP="007F7B54">
            <w:pPr>
              <w:jc w:val="right"/>
              <w:rPr>
                <w:rFonts w:ascii="Calibri" w:hAnsi="Calibri"/>
                <w:b/>
                <w:highlight w:val="yellow"/>
                <w:rPrChange w:id="7" w:author="Michelle Bomberry [2]" w:date="2016-05-06T11:45:00Z">
                  <w:rPr>
                    <w:rFonts w:ascii="Calibri" w:hAnsi="Calibri"/>
                    <w:b/>
                  </w:rPr>
                </w:rPrChange>
              </w:rPr>
            </w:pPr>
            <w:r w:rsidRPr="000E4312">
              <w:rPr>
                <w:rFonts w:ascii="Calibri" w:hAnsi="Calibri"/>
                <w:b/>
                <w:highlight w:val="yellow"/>
                <w:rPrChange w:id="8" w:author="Michelle Bomberry [2]" w:date="2016-05-06T11:45:00Z">
                  <w:rPr>
                    <w:rFonts w:ascii="Calibri" w:hAnsi="Calibri"/>
                    <w:b/>
                  </w:rPr>
                </w:rPrChange>
              </w:rPr>
              <w:t>TOTAL NUMBER OF HOURS FOR LAST YEAR</w:t>
            </w:r>
          </w:p>
          <w:p w14:paraId="04674BFB" w14:textId="77777777" w:rsidR="00D7411A" w:rsidRPr="000E4312" w:rsidRDefault="00D7411A" w:rsidP="007F7B54">
            <w:pPr>
              <w:jc w:val="right"/>
              <w:rPr>
                <w:rFonts w:ascii="Calibri" w:hAnsi="Calibri"/>
                <w:b/>
                <w:highlight w:val="yellow"/>
                <w:rPrChange w:id="9" w:author="Michelle Bomberry [2]" w:date="2016-05-06T11:45:00Z">
                  <w:rPr>
                    <w:rFonts w:ascii="Calibri" w:hAnsi="Calibri"/>
                    <w:b/>
                  </w:rPr>
                </w:rPrChange>
              </w:rPr>
            </w:pPr>
          </w:p>
        </w:tc>
        <w:tc>
          <w:tcPr>
            <w:tcW w:w="2830" w:type="pct"/>
            <w:tcBorders>
              <w:top w:val="single" w:sz="4" w:space="0" w:color="auto"/>
              <w:bottom w:val="single" w:sz="4" w:space="0" w:color="auto"/>
            </w:tcBorders>
          </w:tcPr>
          <w:p w14:paraId="09DA9655" w14:textId="77777777" w:rsidR="00D7411A" w:rsidRPr="006F611C" w:rsidRDefault="00D7411A" w:rsidP="007F7B54">
            <w:pPr>
              <w:pStyle w:val="ListParagraph"/>
              <w:ind w:left="240"/>
              <w:rPr>
                <w:rFonts w:ascii="Calibri" w:hAnsi="Calibri"/>
              </w:rPr>
            </w:pPr>
          </w:p>
        </w:tc>
      </w:tr>
      <w:tr w:rsidR="00D7411A" w:rsidRPr="006F611C" w14:paraId="379E5323" w14:textId="77777777" w:rsidTr="007F7B54">
        <w:tc>
          <w:tcPr>
            <w:tcW w:w="2170" w:type="pct"/>
            <w:tcBorders>
              <w:right w:val="single" w:sz="4" w:space="0" w:color="auto"/>
            </w:tcBorders>
          </w:tcPr>
          <w:p w14:paraId="4110EDD6" w14:textId="77777777" w:rsidR="00D7411A" w:rsidRPr="006F611C" w:rsidRDefault="00D7411A" w:rsidP="007F7B54">
            <w:pPr>
              <w:jc w:val="right"/>
              <w:rPr>
                <w:rFonts w:ascii="Calibri" w:hAnsi="Calibri"/>
                <w:b/>
              </w:rPr>
            </w:pPr>
            <w:r w:rsidRPr="006F611C">
              <w:rPr>
                <w:rFonts w:ascii="Calibri" w:hAnsi="Calibri"/>
                <w:b/>
              </w:rPr>
              <w:t>NAME OF SUPERVISOR</w:t>
            </w:r>
          </w:p>
          <w:p w14:paraId="4180F3F3" w14:textId="77777777" w:rsidR="00D7411A" w:rsidRPr="006F611C" w:rsidRDefault="00D7411A" w:rsidP="007F7B54">
            <w:pPr>
              <w:jc w:val="right"/>
              <w:rPr>
                <w:rFonts w:ascii="Calibri" w:hAnsi="Calibri"/>
                <w:b/>
              </w:rPr>
            </w:pPr>
          </w:p>
        </w:tc>
        <w:tc>
          <w:tcPr>
            <w:tcW w:w="2830" w:type="pct"/>
            <w:tcBorders>
              <w:top w:val="single" w:sz="4" w:space="0" w:color="auto"/>
              <w:bottom w:val="single" w:sz="4" w:space="0" w:color="auto"/>
            </w:tcBorders>
          </w:tcPr>
          <w:p w14:paraId="0B1B7684" w14:textId="77777777" w:rsidR="00D7411A" w:rsidRPr="006F611C" w:rsidRDefault="00D7411A" w:rsidP="00D7411A">
            <w:pPr>
              <w:pStyle w:val="ListParagraph"/>
              <w:ind w:left="240"/>
              <w:rPr>
                <w:rFonts w:ascii="Calibri" w:hAnsi="Calibri"/>
              </w:rPr>
            </w:pPr>
          </w:p>
        </w:tc>
      </w:tr>
      <w:tr w:rsidR="00D7411A" w:rsidRPr="006F611C" w14:paraId="468FE882" w14:textId="77777777" w:rsidTr="007F7B54">
        <w:tc>
          <w:tcPr>
            <w:tcW w:w="2170" w:type="pct"/>
            <w:tcBorders>
              <w:right w:val="single" w:sz="4" w:space="0" w:color="auto"/>
            </w:tcBorders>
          </w:tcPr>
          <w:p w14:paraId="4FE82D7F" w14:textId="77777777" w:rsidR="00D7411A" w:rsidRPr="006F611C" w:rsidRDefault="00D7411A" w:rsidP="007F7B54">
            <w:pPr>
              <w:jc w:val="right"/>
              <w:rPr>
                <w:rFonts w:ascii="Calibri" w:hAnsi="Calibri"/>
                <w:b/>
              </w:rPr>
            </w:pPr>
            <w:r w:rsidRPr="006F611C">
              <w:rPr>
                <w:rFonts w:ascii="Calibri" w:hAnsi="Calibri"/>
                <w:b/>
              </w:rPr>
              <w:t>SUPERVISOR PHONE NUMBER</w:t>
            </w:r>
          </w:p>
          <w:p w14:paraId="19263B6E" w14:textId="77777777" w:rsidR="00D7411A" w:rsidRPr="006F611C" w:rsidRDefault="00D7411A" w:rsidP="007F7B54">
            <w:pPr>
              <w:jc w:val="right"/>
              <w:rPr>
                <w:rFonts w:ascii="Calibri" w:hAnsi="Calibri"/>
                <w:b/>
              </w:rPr>
            </w:pPr>
          </w:p>
        </w:tc>
        <w:tc>
          <w:tcPr>
            <w:tcW w:w="2830" w:type="pct"/>
            <w:tcBorders>
              <w:top w:val="single" w:sz="4" w:space="0" w:color="auto"/>
              <w:bottom w:val="single" w:sz="4" w:space="0" w:color="auto"/>
            </w:tcBorders>
          </w:tcPr>
          <w:p w14:paraId="6AC299B7" w14:textId="77777777" w:rsidR="00D7411A" w:rsidRPr="006F611C" w:rsidRDefault="00D7411A" w:rsidP="00D7411A">
            <w:pPr>
              <w:pStyle w:val="ListParagraph"/>
              <w:ind w:left="240"/>
              <w:rPr>
                <w:rFonts w:ascii="Calibri" w:hAnsi="Calibri"/>
              </w:rPr>
            </w:pPr>
          </w:p>
        </w:tc>
      </w:tr>
      <w:tr w:rsidR="00D7411A" w:rsidRPr="006F611C" w14:paraId="6ED86B95" w14:textId="77777777" w:rsidTr="007F7B54">
        <w:tc>
          <w:tcPr>
            <w:tcW w:w="2170" w:type="pct"/>
            <w:tcBorders>
              <w:right w:val="single" w:sz="4" w:space="0" w:color="auto"/>
            </w:tcBorders>
          </w:tcPr>
          <w:p w14:paraId="7E4A1703" w14:textId="130A4810" w:rsidR="00D7411A" w:rsidRPr="006F611C" w:rsidRDefault="00D7411A" w:rsidP="007F7B54">
            <w:pPr>
              <w:jc w:val="right"/>
              <w:rPr>
                <w:rFonts w:ascii="Calibri" w:hAnsi="Calibri"/>
                <w:b/>
              </w:rPr>
            </w:pPr>
            <w:r w:rsidRPr="006F611C">
              <w:rPr>
                <w:rFonts w:ascii="Calibri" w:hAnsi="Calibri"/>
                <w:b/>
              </w:rPr>
              <w:t>SUPERVISOR EMAIL ADDRESS</w:t>
            </w:r>
          </w:p>
        </w:tc>
        <w:tc>
          <w:tcPr>
            <w:tcW w:w="2830" w:type="pct"/>
            <w:tcBorders>
              <w:top w:val="single" w:sz="4" w:space="0" w:color="auto"/>
              <w:bottom w:val="single" w:sz="4" w:space="0" w:color="auto"/>
            </w:tcBorders>
          </w:tcPr>
          <w:p w14:paraId="7B61B7E3" w14:textId="77777777" w:rsidR="00D7411A" w:rsidRPr="006F611C" w:rsidRDefault="00D7411A" w:rsidP="00D7411A">
            <w:pPr>
              <w:pStyle w:val="ListParagraph"/>
              <w:ind w:left="240"/>
              <w:rPr>
                <w:rFonts w:ascii="Calibri" w:hAnsi="Calibri"/>
              </w:rPr>
            </w:pPr>
          </w:p>
        </w:tc>
      </w:tr>
      <w:tr w:rsidR="00D7411A" w:rsidRPr="006F611C" w14:paraId="2F4B3E79" w14:textId="77777777" w:rsidTr="00D7411A">
        <w:tc>
          <w:tcPr>
            <w:tcW w:w="2170" w:type="pct"/>
            <w:tcBorders>
              <w:bottom w:val="single" w:sz="4" w:space="0" w:color="auto"/>
              <w:right w:val="single" w:sz="4" w:space="0" w:color="auto"/>
            </w:tcBorders>
          </w:tcPr>
          <w:p w14:paraId="7FA43786" w14:textId="77777777" w:rsidR="00D7411A" w:rsidRPr="006F611C" w:rsidRDefault="00D7411A" w:rsidP="007F7B54">
            <w:pPr>
              <w:jc w:val="right"/>
              <w:rPr>
                <w:rFonts w:ascii="Calibri" w:hAnsi="Calibri"/>
                <w:b/>
              </w:rPr>
            </w:pPr>
            <w:r w:rsidRPr="006F611C">
              <w:rPr>
                <w:rFonts w:ascii="Calibri" w:hAnsi="Calibri"/>
                <w:b/>
              </w:rPr>
              <w:t>DESCRIPTION OF SUPPORT OFFERED</w:t>
            </w:r>
          </w:p>
          <w:p w14:paraId="59F30E62" w14:textId="77777777" w:rsidR="00D7411A" w:rsidRPr="006F611C" w:rsidRDefault="00D7411A" w:rsidP="007F7B54">
            <w:pPr>
              <w:jc w:val="right"/>
              <w:rPr>
                <w:rFonts w:ascii="Calibri" w:hAnsi="Calibri"/>
                <w:b/>
              </w:rPr>
            </w:pPr>
          </w:p>
          <w:p w14:paraId="5C7BA56F" w14:textId="77777777" w:rsidR="00D7411A" w:rsidRPr="006F611C" w:rsidRDefault="00D7411A" w:rsidP="007F7B54">
            <w:pPr>
              <w:jc w:val="right"/>
              <w:rPr>
                <w:rFonts w:ascii="Calibri" w:hAnsi="Calibri"/>
                <w:b/>
              </w:rPr>
            </w:pPr>
          </w:p>
          <w:p w14:paraId="0E867961" w14:textId="77777777" w:rsidR="00D7411A" w:rsidRPr="006F611C" w:rsidRDefault="00D7411A" w:rsidP="007F7B54">
            <w:pPr>
              <w:jc w:val="right"/>
              <w:rPr>
                <w:rFonts w:ascii="Calibri" w:hAnsi="Calibri"/>
                <w:b/>
              </w:rPr>
            </w:pPr>
          </w:p>
          <w:p w14:paraId="57EB40D9" w14:textId="77777777" w:rsidR="00D7411A" w:rsidRPr="006F611C" w:rsidRDefault="00D7411A" w:rsidP="007F7B54">
            <w:pPr>
              <w:jc w:val="right"/>
              <w:rPr>
                <w:rFonts w:ascii="Calibri" w:hAnsi="Calibri"/>
                <w:b/>
              </w:rPr>
            </w:pPr>
          </w:p>
        </w:tc>
        <w:tc>
          <w:tcPr>
            <w:tcW w:w="2830" w:type="pct"/>
            <w:tcBorders>
              <w:top w:val="single" w:sz="4" w:space="0" w:color="auto"/>
              <w:bottom w:val="single" w:sz="4" w:space="0" w:color="auto"/>
            </w:tcBorders>
          </w:tcPr>
          <w:p w14:paraId="7723B107" w14:textId="77777777" w:rsidR="00D7411A" w:rsidRPr="006F611C" w:rsidRDefault="00D7411A" w:rsidP="00D7411A">
            <w:pPr>
              <w:pStyle w:val="ListParagraph"/>
              <w:ind w:left="240"/>
              <w:rPr>
                <w:rFonts w:ascii="Calibri" w:hAnsi="Calibri"/>
              </w:rPr>
            </w:pPr>
          </w:p>
        </w:tc>
      </w:tr>
    </w:tbl>
    <w:p w14:paraId="74A87535" w14:textId="77777777" w:rsidR="0053768B" w:rsidRPr="006F611C" w:rsidRDefault="0053768B">
      <w:pPr>
        <w:rPr>
          <w:rFonts w:ascii="Calibri" w:hAnsi="Calibri"/>
        </w:rPr>
      </w:pPr>
    </w:p>
    <w:tbl>
      <w:tblPr>
        <w:tblStyle w:val="TableGrid"/>
        <w:tblW w:w="5159" w:type="pct"/>
        <w:tblLayout w:type="fixed"/>
        <w:tblLook w:val="04A0" w:firstRow="1" w:lastRow="0" w:firstColumn="1" w:lastColumn="0" w:noHBand="0" w:noVBand="1"/>
      </w:tblPr>
      <w:tblGrid>
        <w:gridCol w:w="3864"/>
        <w:gridCol w:w="5040"/>
      </w:tblGrid>
      <w:tr w:rsidR="00D7411A" w:rsidRPr="006F611C" w14:paraId="23F44257" w14:textId="77777777" w:rsidTr="003E08FB">
        <w:tc>
          <w:tcPr>
            <w:tcW w:w="2170" w:type="pct"/>
            <w:tcBorders>
              <w:bottom w:val="single" w:sz="4" w:space="0" w:color="auto"/>
              <w:right w:val="single" w:sz="4" w:space="0" w:color="auto"/>
            </w:tcBorders>
          </w:tcPr>
          <w:p w14:paraId="7DA55681" w14:textId="77777777" w:rsidR="00D7411A" w:rsidRPr="006F611C" w:rsidRDefault="00D7411A" w:rsidP="003E08FB">
            <w:pPr>
              <w:rPr>
                <w:rFonts w:ascii="Calibri" w:hAnsi="Calibri"/>
                <w:b/>
              </w:rPr>
            </w:pPr>
            <w:r w:rsidRPr="006F611C">
              <w:rPr>
                <w:rFonts w:ascii="Calibri" w:hAnsi="Calibri"/>
                <w:b/>
              </w:rPr>
              <w:t>VOLUNTEER EXPERIENCE 2</w:t>
            </w:r>
          </w:p>
        </w:tc>
        <w:tc>
          <w:tcPr>
            <w:tcW w:w="2830" w:type="pct"/>
            <w:tcBorders>
              <w:top w:val="single" w:sz="4" w:space="0" w:color="auto"/>
              <w:left w:val="single" w:sz="4" w:space="0" w:color="auto"/>
              <w:bottom w:val="single" w:sz="4" w:space="0" w:color="auto"/>
            </w:tcBorders>
          </w:tcPr>
          <w:p w14:paraId="4AF49490" w14:textId="77777777" w:rsidR="00D7411A" w:rsidRPr="006F611C" w:rsidRDefault="00D7411A" w:rsidP="003E08FB">
            <w:pPr>
              <w:pStyle w:val="ListParagraph"/>
              <w:ind w:left="240"/>
              <w:rPr>
                <w:rFonts w:ascii="Calibri" w:hAnsi="Calibri"/>
              </w:rPr>
            </w:pPr>
          </w:p>
        </w:tc>
      </w:tr>
      <w:tr w:rsidR="00D7411A" w:rsidRPr="006F611C" w14:paraId="52F7891C" w14:textId="77777777" w:rsidTr="003E08FB">
        <w:tc>
          <w:tcPr>
            <w:tcW w:w="2170" w:type="pct"/>
            <w:tcBorders>
              <w:bottom w:val="single" w:sz="4" w:space="0" w:color="auto"/>
              <w:right w:val="single" w:sz="4" w:space="0" w:color="auto"/>
            </w:tcBorders>
          </w:tcPr>
          <w:p w14:paraId="6CA1B7E7" w14:textId="77777777" w:rsidR="00D7411A" w:rsidRPr="006F611C" w:rsidRDefault="00D7411A" w:rsidP="003E08FB">
            <w:pPr>
              <w:jc w:val="right"/>
              <w:rPr>
                <w:rFonts w:ascii="Calibri" w:hAnsi="Calibri"/>
                <w:b/>
              </w:rPr>
            </w:pPr>
            <w:r w:rsidRPr="006F611C">
              <w:rPr>
                <w:rFonts w:ascii="Calibri" w:hAnsi="Calibri"/>
                <w:b/>
              </w:rPr>
              <w:t>NAME OF ORGANIZATION</w:t>
            </w:r>
          </w:p>
          <w:p w14:paraId="131910E2" w14:textId="77777777" w:rsidR="00D7411A" w:rsidRPr="006F611C" w:rsidRDefault="00D7411A" w:rsidP="003E08FB">
            <w:pPr>
              <w:jc w:val="right"/>
              <w:rPr>
                <w:rFonts w:ascii="Calibri" w:hAnsi="Calibri"/>
                <w:b/>
              </w:rPr>
            </w:pPr>
          </w:p>
        </w:tc>
        <w:tc>
          <w:tcPr>
            <w:tcW w:w="2830" w:type="pct"/>
            <w:tcBorders>
              <w:top w:val="single" w:sz="4" w:space="0" w:color="auto"/>
              <w:left w:val="single" w:sz="4" w:space="0" w:color="auto"/>
              <w:bottom w:val="single" w:sz="4" w:space="0" w:color="auto"/>
            </w:tcBorders>
          </w:tcPr>
          <w:p w14:paraId="43A95A3C" w14:textId="77777777" w:rsidR="00D7411A" w:rsidRPr="006F611C" w:rsidRDefault="00D7411A" w:rsidP="003E08FB">
            <w:pPr>
              <w:pStyle w:val="ListParagraph"/>
              <w:ind w:left="240"/>
              <w:rPr>
                <w:rFonts w:ascii="Calibri" w:hAnsi="Calibri"/>
              </w:rPr>
            </w:pPr>
          </w:p>
        </w:tc>
      </w:tr>
      <w:tr w:rsidR="00D7411A" w:rsidRPr="006F611C" w14:paraId="144C1DEF" w14:textId="77777777" w:rsidTr="003E08FB">
        <w:tc>
          <w:tcPr>
            <w:tcW w:w="2170" w:type="pct"/>
            <w:tcBorders>
              <w:right w:val="single" w:sz="4" w:space="0" w:color="auto"/>
            </w:tcBorders>
          </w:tcPr>
          <w:p w14:paraId="7D53E4CA" w14:textId="77777777" w:rsidR="00D7411A" w:rsidRPr="000E4312" w:rsidRDefault="00D7411A" w:rsidP="003E08FB">
            <w:pPr>
              <w:jc w:val="right"/>
              <w:rPr>
                <w:rFonts w:ascii="Calibri" w:hAnsi="Calibri"/>
                <w:b/>
                <w:highlight w:val="yellow"/>
                <w:rPrChange w:id="10" w:author="Michelle Bomberry [2]" w:date="2016-05-06T11:45:00Z">
                  <w:rPr>
                    <w:rFonts w:ascii="Calibri" w:hAnsi="Calibri"/>
                    <w:b/>
                  </w:rPr>
                </w:rPrChange>
              </w:rPr>
            </w:pPr>
            <w:r w:rsidRPr="000E4312">
              <w:rPr>
                <w:rFonts w:ascii="Calibri" w:hAnsi="Calibri"/>
                <w:b/>
                <w:highlight w:val="yellow"/>
                <w:rPrChange w:id="11" w:author="Michelle Bomberry [2]" w:date="2016-05-06T11:45:00Z">
                  <w:rPr>
                    <w:rFonts w:ascii="Calibri" w:hAnsi="Calibri"/>
                    <w:b/>
                  </w:rPr>
                </w:rPrChange>
              </w:rPr>
              <w:t>TOTAL NUMBER OF HOURS FOR LAST YEAR</w:t>
            </w:r>
          </w:p>
          <w:p w14:paraId="167D0F9F" w14:textId="77777777" w:rsidR="00D7411A" w:rsidRPr="000E4312" w:rsidRDefault="00D7411A" w:rsidP="003E08FB">
            <w:pPr>
              <w:jc w:val="right"/>
              <w:rPr>
                <w:rFonts w:ascii="Calibri" w:hAnsi="Calibri"/>
                <w:b/>
                <w:highlight w:val="yellow"/>
                <w:rPrChange w:id="12" w:author="Michelle Bomberry [2]" w:date="2016-05-06T11:45:00Z">
                  <w:rPr>
                    <w:rFonts w:ascii="Calibri" w:hAnsi="Calibri"/>
                    <w:b/>
                  </w:rPr>
                </w:rPrChange>
              </w:rPr>
            </w:pPr>
          </w:p>
        </w:tc>
        <w:tc>
          <w:tcPr>
            <w:tcW w:w="2830" w:type="pct"/>
            <w:tcBorders>
              <w:top w:val="single" w:sz="4" w:space="0" w:color="auto"/>
              <w:bottom w:val="single" w:sz="4" w:space="0" w:color="auto"/>
            </w:tcBorders>
          </w:tcPr>
          <w:p w14:paraId="56CD1283" w14:textId="77777777" w:rsidR="00D7411A" w:rsidRPr="006F611C" w:rsidRDefault="00D7411A" w:rsidP="003E08FB">
            <w:pPr>
              <w:pStyle w:val="ListParagraph"/>
              <w:ind w:left="240"/>
              <w:rPr>
                <w:rFonts w:ascii="Calibri" w:hAnsi="Calibri"/>
              </w:rPr>
            </w:pPr>
          </w:p>
        </w:tc>
      </w:tr>
      <w:tr w:rsidR="00D7411A" w:rsidRPr="006F611C" w14:paraId="74C7193C" w14:textId="77777777" w:rsidTr="003E08FB">
        <w:tc>
          <w:tcPr>
            <w:tcW w:w="2170" w:type="pct"/>
            <w:tcBorders>
              <w:right w:val="single" w:sz="4" w:space="0" w:color="auto"/>
            </w:tcBorders>
          </w:tcPr>
          <w:p w14:paraId="47251458" w14:textId="77777777" w:rsidR="00D7411A" w:rsidRPr="006F611C" w:rsidRDefault="00D7411A" w:rsidP="003E08FB">
            <w:pPr>
              <w:jc w:val="right"/>
              <w:rPr>
                <w:rFonts w:ascii="Calibri" w:hAnsi="Calibri"/>
                <w:b/>
              </w:rPr>
            </w:pPr>
            <w:r w:rsidRPr="006F611C">
              <w:rPr>
                <w:rFonts w:ascii="Calibri" w:hAnsi="Calibri"/>
                <w:b/>
              </w:rPr>
              <w:t>NAME OF SUPERVISOR</w:t>
            </w:r>
          </w:p>
          <w:p w14:paraId="748A487C" w14:textId="77777777" w:rsidR="00D7411A" w:rsidRPr="006F611C" w:rsidRDefault="00D7411A" w:rsidP="003E08FB">
            <w:pPr>
              <w:jc w:val="right"/>
              <w:rPr>
                <w:rFonts w:ascii="Calibri" w:hAnsi="Calibri"/>
                <w:b/>
              </w:rPr>
            </w:pPr>
          </w:p>
        </w:tc>
        <w:tc>
          <w:tcPr>
            <w:tcW w:w="2830" w:type="pct"/>
            <w:tcBorders>
              <w:top w:val="single" w:sz="4" w:space="0" w:color="auto"/>
              <w:bottom w:val="single" w:sz="4" w:space="0" w:color="auto"/>
            </w:tcBorders>
          </w:tcPr>
          <w:p w14:paraId="780BB90D" w14:textId="77777777" w:rsidR="00D7411A" w:rsidRPr="006F611C" w:rsidRDefault="00D7411A" w:rsidP="003E08FB">
            <w:pPr>
              <w:pStyle w:val="ListParagraph"/>
              <w:ind w:left="240"/>
              <w:rPr>
                <w:rFonts w:ascii="Calibri" w:hAnsi="Calibri"/>
              </w:rPr>
            </w:pPr>
          </w:p>
        </w:tc>
      </w:tr>
      <w:tr w:rsidR="00D7411A" w:rsidRPr="006F611C" w14:paraId="228A17F5" w14:textId="77777777" w:rsidTr="003E08FB">
        <w:tc>
          <w:tcPr>
            <w:tcW w:w="2170" w:type="pct"/>
            <w:tcBorders>
              <w:right w:val="single" w:sz="4" w:space="0" w:color="auto"/>
            </w:tcBorders>
          </w:tcPr>
          <w:p w14:paraId="15201A32" w14:textId="77777777" w:rsidR="00D7411A" w:rsidRPr="006F611C" w:rsidRDefault="00D7411A" w:rsidP="003E08FB">
            <w:pPr>
              <w:jc w:val="right"/>
              <w:rPr>
                <w:rFonts w:ascii="Calibri" w:hAnsi="Calibri"/>
                <w:b/>
              </w:rPr>
            </w:pPr>
            <w:r w:rsidRPr="006F611C">
              <w:rPr>
                <w:rFonts w:ascii="Calibri" w:hAnsi="Calibri"/>
                <w:b/>
              </w:rPr>
              <w:t>SUPERVISOR PHONE NUMBER</w:t>
            </w:r>
          </w:p>
          <w:p w14:paraId="0B99AC56" w14:textId="77777777" w:rsidR="00D7411A" w:rsidRPr="006F611C" w:rsidRDefault="00D7411A" w:rsidP="003E08FB">
            <w:pPr>
              <w:jc w:val="right"/>
              <w:rPr>
                <w:rFonts w:ascii="Calibri" w:hAnsi="Calibri"/>
                <w:b/>
              </w:rPr>
            </w:pPr>
          </w:p>
        </w:tc>
        <w:tc>
          <w:tcPr>
            <w:tcW w:w="2830" w:type="pct"/>
            <w:tcBorders>
              <w:top w:val="single" w:sz="4" w:space="0" w:color="auto"/>
              <w:bottom w:val="single" w:sz="4" w:space="0" w:color="auto"/>
            </w:tcBorders>
          </w:tcPr>
          <w:p w14:paraId="21750D40" w14:textId="77777777" w:rsidR="00D7411A" w:rsidRPr="006F611C" w:rsidRDefault="00D7411A" w:rsidP="003E08FB">
            <w:pPr>
              <w:pStyle w:val="ListParagraph"/>
              <w:ind w:left="240"/>
              <w:rPr>
                <w:rFonts w:ascii="Calibri" w:hAnsi="Calibri"/>
              </w:rPr>
            </w:pPr>
          </w:p>
        </w:tc>
      </w:tr>
      <w:tr w:rsidR="00D7411A" w:rsidRPr="006F611C" w14:paraId="1C64552E" w14:textId="77777777" w:rsidTr="003E08FB">
        <w:tc>
          <w:tcPr>
            <w:tcW w:w="2170" w:type="pct"/>
            <w:tcBorders>
              <w:right w:val="single" w:sz="4" w:space="0" w:color="auto"/>
            </w:tcBorders>
          </w:tcPr>
          <w:p w14:paraId="26C5E553" w14:textId="77777777" w:rsidR="00D7411A" w:rsidRPr="006F611C" w:rsidRDefault="00D7411A" w:rsidP="003E08FB">
            <w:pPr>
              <w:jc w:val="right"/>
              <w:rPr>
                <w:rFonts w:ascii="Calibri" w:hAnsi="Calibri"/>
                <w:b/>
              </w:rPr>
            </w:pPr>
            <w:r w:rsidRPr="006F611C">
              <w:rPr>
                <w:rFonts w:ascii="Calibri" w:hAnsi="Calibri"/>
                <w:b/>
              </w:rPr>
              <w:t>SUPERVISOR EMAIL ADDRESS</w:t>
            </w:r>
          </w:p>
          <w:p w14:paraId="10FB7A65" w14:textId="77777777" w:rsidR="00D7411A" w:rsidRPr="006F611C" w:rsidRDefault="00D7411A" w:rsidP="003E08FB">
            <w:pPr>
              <w:jc w:val="right"/>
              <w:rPr>
                <w:rFonts w:ascii="Calibri" w:hAnsi="Calibri"/>
                <w:b/>
              </w:rPr>
            </w:pPr>
          </w:p>
        </w:tc>
        <w:tc>
          <w:tcPr>
            <w:tcW w:w="2830" w:type="pct"/>
            <w:tcBorders>
              <w:top w:val="single" w:sz="4" w:space="0" w:color="auto"/>
              <w:bottom w:val="single" w:sz="4" w:space="0" w:color="auto"/>
            </w:tcBorders>
          </w:tcPr>
          <w:p w14:paraId="1A9334FC" w14:textId="77777777" w:rsidR="00D7411A" w:rsidRPr="006F611C" w:rsidRDefault="00D7411A" w:rsidP="003E08FB">
            <w:pPr>
              <w:pStyle w:val="ListParagraph"/>
              <w:ind w:left="240"/>
              <w:rPr>
                <w:rFonts w:ascii="Calibri" w:hAnsi="Calibri"/>
              </w:rPr>
            </w:pPr>
          </w:p>
        </w:tc>
      </w:tr>
      <w:tr w:rsidR="00D7411A" w:rsidRPr="006F611C" w14:paraId="407BCEE5" w14:textId="77777777" w:rsidTr="003E08FB">
        <w:tc>
          <w:tcPr>
            <w:tcW w:w="2170" w:type="pct"/>
            <w:tcBorders>
              <w:bottom w:val="single" w:sz="4" w:space="0" w:color="auto"/>
              <w:right w:val="single" w:sz="4" w:space="0" w:color="auto"/>
            </w:tcBorders>
          </w:tcPr>
          <w:p w14:paraId="502490F0" w14:textId="77777777" w:rsidR="00D7411A" w:rsidRPr="006F611C" w:rsidRDefault="00D7411A" w:rsidP="003E08FB">
            <w:pPr>
              <w:jc w:val="right"/>
              <w:rPr>
                <w:rFonts w:ascii="Calibri" w:hAnsi="Calibri"/>
                <w:b/>
              </w:rPr>
            </w:pPr>
            <w:r w:rsidRPr="006F611C">
              <w:rPr>
                <w:rFonts w:ascii="Calibri" w:hAnsi="Calibri"/>
                <w:b/>
              </w:rPr>
              <w:t>DESCRIPTION OF SUPPORT OFFERED</w:t>
            </w:r>
          </w:p>
          <w:p w14:paraId="25D92F1D" w14:textId="77777777" w:rsidR="00D7411A" w:rsidRPr="006F611C" w:rsidRDefault="00D7411A" w:rsidP="003E08FB">
            <w:pPr>
              <w:jc w:val="right"/>
              <w:rPr>
                <w:rFonts w:ascii="Calibri" w:hAnsi="Calibri"/>
                <w:b/>
              </w:rPr>
            </w:pPr>
          </w:p>
          <w:p w14:paraId="17F142E8" w14:textId="77777777" w:rsidR="00D7411A" w:rsidRPr="006F611C" w:rsidRDefault="00D7411A" w:rsidP="003E08FB">
            <w:pPr>
              <w:jc w:val="right"/>
              <w:rPr>
                <w:rFonts w:ascii="Calibri" w:hAnsi="Calibri"/>
                <w:b/>
              </w:rPr>
            </w:pPr>
          </w:p>
          <w:p w14:paraId="1DA069D1" w14:textId="77777777" w:rsidR="00D7411A" w:rsidRPr="006F611C" w:rsidRDefault="00D7411A" w:rsidP="003E08FB">
            <w:pPr>
              <w:jc w:val="right"/>
              <w:rPr>
                <w:rFonts w:ascii="Calibri" w:hAnsi="Calibri"/>
                <w:b/>
              </w:rPr>
            </w:pPr>
          </w:p>
          <w:p w14:paraId="2E083EDC" w14:textId="77777777" w:rsidR="00D7411A" w:rsidRPr="006F611C" w:rsidRDefault="00D7411A" w:rsidP="003E08FB">
            <w:pPr>
              <w:jc w:val="right"/>
              <w:rPr>
                <w:rFonts w:ascii="Calibri" w:hAnsi="Calibri"/>
                <w:b/>
              </w:rPr>
            </w:pPr>
          </w:p>
        </w:tc>
        <w:tc>
          <w:tcPr>
            <w:tcW w:w="2830" w:type="pct"/>
            <w:tcBorders>
              <w:top w:val="single" w:sz="4" w:space="0" w:color="auto"/>
              <w:bottom w:val="single" w:sz="4" w:space="0" w:color="auto"/>
            </w:tcBorders>
          </w:tcPr>
          <w:p w14:paraId="0D603FCA" w14:textId="77777777" w:rsidR="00D7411A" w:rsidRPr="006F611C" w:rsidRDefault="00D7411A" w:rsidP="003E08FB">
            <w:pPr>
              <w:pStyle w:val="ListParagraph"/>
              <w:ind w:left="240"/>
              <w:rPr>
                <w:rFonts w:ascii="Calibri" w:hAnsi="Calibri"/>
              </w:rPr>
            </w:pPr>
          </w:p>
        </w:tc>
      </w:tr>
    </w:tbl>
    <w:p w14:paraId="5BDE3BF2" w14:textId="77777777" w:rsidR="00E81A61" w:rsidRDefault="00E81A61">
      <w:pPr>
        <w:rPr>
          <w:rFonts w:ascii="Calibri" w:hAnsi="Calibri"/>
        </w:rPr>
      </w:pPr>
    </w:p>
    <w:p w14:paraId="56E1F057" w14:textId="77777777" w:rsidR="00DA073E" w:rsidRDefault="00DA073E">
      <w:pPr>
        <w:rPr>
          <w:rFonts w:ascii="Calibri" w:hAnsi="Calibri"/>
        </w:rPr>
      </w:pPr>
    </w:p>
    <w:p w14:paraId="34CE21B8" w14:textId="77777777" w:rsidR="00DA073E" w:rsidRDefault="00DA073E">
      <w:pPr>
        <w:rPr>
          <w:rFonts w:ascii="Calibri" w:hAnsi="Calibri"/>
        </w:rPr>
      </w:pPr>
    </w:p>
    <w:p w14:paraId="62F06569" w14:textId="77777777" w:rsidR="00DA073E" w:rsidRDefault="00DA073E">
      <w:pPr>
        <w:rPr>
          <w:rFonts w:ascii="Calibri" w:hAnsi="Calibri"/>
        </w:rPr>
      </w:pPr>
    </w:p>
    <w:p w14:paraId="3B6F579E" w14:textId="77777777" w:rsidR="00DA073E" w:rsidRDefault="00DA073E">
      <w:pPr>
        <w:rPr>
          <w:rFonts w:ascii="Calibri" w:hAnsi="Calibri"/>
        </w:rPr>
      </w:pPr>
    </w:p>
    <w:p w14:paraId="39812682" w14:textId="77777777" w:rsidR="00DA073E" w:rsidRDefault="00DA073E">
      <w:pPr>
        <w:rPr>
          <w:rFonts w:ascii="Calibri" w:hAnsi="Calibri"/>
        </w:rPr>
      </w:pPr>
    </w:p>
    <w:p w14:paraId="2AAF2876" w14:textId="77777777" w:rsidR="00DA073E" w:rsidRDefault="00DA073E">
      <w:pPr>
        <w:rPr>
          <w:rFonts w:ascii="Calibri" w:hAnsi="Calibri"/>
        </w:rPr>
      </w:pPr>
    </w:p>
    <w:tbl>
      <w:tblPr>
        <w:tblStyle w:val="TableGrid"/>
        <w:tblW w:w="3387" w:type="pct"/>
        <w:tblLayout w:type="fixed"/>
        <w:tblLook w:val="04A0" w:firstRow="1" w:lastRow="0" w:firstColumn="1" w:lastColumn="0" w:noHBand="0" w:noVBand="1"/>
      </w:tblPr>
      <w:tblGrid>
        <w:gridCol w:w="1612"/>
        <w:gridCol w:w="2027"/>
        <w:gridCol w:w="2207"/>
      </w:tblGrid>
      <w:tr w:rsidR="00E81A61" w:rsidRPr="006F611C" w14:paraId="0103DB24" w14:textId="77777777" w:rsidTr="001A787B">
        <w:trPr>
          <w:trHeight w:val="515"/>
        </w:trPr>
        <w:tc>
          <w:tcPr>
            <w:tcW w:w="5000" w:type="pct"/>
            <w:gridSpan w:val="3"/>
            <w:shd w:val="clear" w:color="auto" w:fill="55135D"/>
          </w:tcPr>
          <w:p w14:paraId="77AE9E82" w14:textId="744138FA" w:rsidR="00E81A61" w:rsidRPr="006F611C" w:rsidRDefault="00E81A61" w:rsidP="001A787B">
            <w:pPr>
              <w:rPr>
                <w:rFonts w:ascii="Calibri" w:hAnsi="Calibri"/>
                <w:b/>
              </w:rPr>
            </w:pPr>
            <w:r w:rsidRPr="006036DC">
              <w:rPr>
                <w:rFonts w:ascii="Calibri" w:hAnsi="Calibri"/>
                <w:b/>
                <w:bCs/>
                <w:color w:val="FFFFFF" w:themeColor="background1"/>
              </w:rPr>
              <w:lastRenderedPageBreak/>
              <w:t xml:space="preserve">SECTION </w:t>
            </w:r>
            <w:r>
              <w:rPr>
                <w:rFonts w:ascii="Calibri" w:hAnsi="Calibri"/>
                <w:b/>
                <w:bCs/>
                <w:color w:val="FFFFFF" w:themeColor="background1"/>
              </w:rPr>
              <w:t>3</w:t>
            </w:r>
            <w:r w:rsidRPr="006036DC">
              <w:rPr>
                <w:rFonts w:ascii="Calibri" w:hAnsi="Calibri"/>
                <w:b/>
                <w:bCs/>
                <w:color w:val="FFFFFF" w:themeColor="background1"/>
              </w:rPr>
              <w:t xml:space="preserve"> – PROGRAM</w:t>
            </w:r>
            <w:r>
              <w:rPr>
                <w:rFonts w:ascii="Calibri" w:hAnsi="Calibri"/>
                <w:b/>
                <w:bCs/>
                <w:color w:val="FFFFFF" w:themeColor="background1"/>
              </w:rPr>
              <w:t xml:space="preserve"> </w:t>
            </w:r>
            <w:r w:rsidRPr="006F611C">
              <w:rPr>
                <w:rFonts w:ascii="Calibri" w:hAnsi="Calibri"/>
                <w:b/>
                <w:bCs/>
                <w:color w:val="FFFFFF" w:themeColor="background1"/>
              </w:rPr>
              <w:t>QUESTIONS</w:t>
            </w:r>
          </w:p>
        </w:tc>
      </w:tr>
      <w:tr w:rsidR="00E81A61" w:rsidRPr="006F611C" w14:paraId="328FD149" w14:textId="77777777" w:rsidTr="001A787B">
        <w:trPr>
          <w:trHeight w:val="916"/>
        </w:trPr>
        <w:tc>
          <w:tcPr>
            <w:tcW w:w="1378" w:type="pct"/>
            <w:tcBorders>
              <w:bottom w:val="single" w:sz="4" w:space="0" w:color="auto"/>
              <w:right w:val="single" w:sz="4" w:space="0" w:color="auto"/>
            </w:tcBorders>
          </w:tcPr>
          <w:p w14:paraId="0BFA9593" w14:textId="77777777" w:rsidR="00E81A61" w:rsidRPr="006F611C" w:rsidRDefault="00E81A61" w:rsidP="001A787B">
            <w:pPr>
              <w:rPr>
                <w:rFonts w:ascii="Calibri" w:hAnsi="Calibri"/>
                <w:b/>
              </w:rPr>
            </w:pPr>
            <w:r w:rsidRPr="006F611C">
              <w:rPr>
                <w:rFonts w:ascii="Calibri" w:hAnsi="Calibri"/>
                <w:b/>
                <w:highlight w:val="yellow"/>
              </w:rPr>
              <w:t>WILL YOU BE ENROLLED</w:t>
            </w:r>
          </w:p>
        </w:tc>
        <w:tc>
          <w:tcPr>
            <w:tcW w:w="1734" w:type="pct"/>
            <w:tcBorders>
              <w:top w:val="single" w:sz="4" w:space="0" w:color="auto"/>
              <w:left w:val="single" w:sz="4" w:space="0" w:color="auto"/>
              <w:bottom w:val="single" w:sz="4" w:space="0" w:color="auto"/>
              <w:right w:val="nil"/>
            </w:tcBorders>
          </w:tcPr>
          <w:p w14:paraId="2748E34D" w14:textId="77777777" w:rsidR="00E81A61" w:rsidRPr="006F611C" w:rsidRDefault="00E81A61" w:rsidP="001A787B">
            <w:pPr>
              <w:pStyle w:val="ListParagraph"/>
              <w:numPr>
                <w:ilvl w:val="0"/>
                <w:numId w:val="2"/>
              </w:numPr>
              <w:ind w:left="261" w:hanging="284"/>
              <w:rPr>
                <w:rFonts w:ascii="Calibri" w:hAnsi="Calibri"/>
              </w:rPr>
            </w:pPr>
            <w:r w:rsidRPr="006F611C">
              <w:rPr>
                <w:rFonts w:ascii="Calibri" w:hAnsi="Calibri"/>
              </w:rPr>
              <w:t xml:space="preserve">Full-Time </w:t>
            </w:r>
          </w:p>
          <w:p w14:paraId="3244B71C" w14:textId="77777777" w:rsidR="00E81A61" w:rsidRPr="006F611C" w:rsidRDefault="00E81A61" w:rsidP="001A787B">
            <w:pPr>
              <w:pStyle w:val="ListParagraph"/>
              <w:ind w:left="459"/>
              <w:rPr>
                <w:rFonts w:ascii="Calibri" w:hAnsi="Calibri"/>
              </w:rPr>
            </w:pPr>
          </w:p>
        </w:tc>
        <w:tc>
          <w:tcPr>
            <w:tcW w:w="1888" w:type="pct"/>
            <w:tcBorders>
              <w:left w:val="nil"/>
              <w:bottom w:val="single" w:sz="4" w:space="0" w:color="auto"/>
            </w:tcBorders>
          </w:tcPr>
          <w:p w14:paraId="11317CDC" w14:textId="77777777" w:rsidR="00E81A61" w:rsidRPr="006F611C" w:rsidRDefault="00E81A61" w:rsidP="001A787B">
            <w:pPr>
              <w:pStyle w:val="ListParagraph"/>
              <w:numPr>
                <w:ilvl w:val="0"/>
                <w:numId w:val="3"/>
              </w:numPr>
              <w:ind w:left="240" w:hanging="283"/>
              <w:rPr>
                <w:rFonts w:ascii="Calibri" w:hAnsi="Calibri"/>
              </w:rPr>
            </w:pPr>
            <w:r w:rsidRPr="006F611C">
              <w:rPr>
                <w:rFonts w:ascii="Calibri" w:hAnsi="Calibri"/>
              </w:rPr>
              <w:t>Part-Time</w:t>
            </w:r>
          </w:p>
        </w:tc>
      </w:tr>
      <w:tr w:rsidR="00E81A61" w:rsidRPr="006F611C" w14:paraId="734AFF63" w14:textId="77777777" w:rsidTr="001A787B">
        <w:trPr>
          <w:trHeight w:val="1862"/>
        </w:trPr>
        <w:tc>
          <w:tcPr>
            <w:tcW w:w="1378" w:type="pct"/>
            <w:tcBorders>
              <w:right w:val="single" w:sz="4" w:space="0" w:color="auto"/>
            </w:tcBorders>
          </w:tcPr>
          <w:p w14:paraId="525CB90B" w14:textId="46635ADE" w:rsidR="00E81A61" w:rsidRPr="006F611C" w:rsidRDefault="00E81A61" w:rsidP="001A787B">
            <w:pPr>
              <w:rPr>
                <w:rFonts w:ascii="Calibri" w:hAnsi="Calibri"/>
                <w:b/>
              </w:rPr>
            </w:pPr>
            <w:r>
              <w:rPr>
                <w:rFonts w:ascii="Calibri" w:hAnsi="Calibri"/>
                <w:b/>
                <w:highlight w:val="yellow"/>
              </w:rPr>
              <w:t xml:space="preserve"> </w:t>
            </w:r>
            <w:r w:rsidRPr="006F611C">
              <w:rPr>
                <w:rFonts w:ascii="Calibri" w:hAnsi="Calibri"/>
                <w:b/>
                <w:highlight w:val="yellow"/>
              </w:rPr>
              <w:t>WHAT PERCENTAGE OF A COURSE LOAD WILL YOU BE TAKING?</w:t>
            </w:r>
          </w:p>
          <w:p w14:paraId="4A33C32F" w14:textId="77777777" w:rsidR="00E81A61" w:rsidRPr="006F611C" w:rsidRDefault="00E81A61" w:rsidP="001A787B">
            <w:pPr>
              <w:rPr>
                <w:rFonts w:ascii="Calibri" w:hAnsi="Calibri"/>
              </w:rPr>
            </w:pPr>
          </w:p>
        </w:tc>
        <w:tc>
          <w:tcPr>
            <w:tcW w:w="1734" w:type="pct"/>
            <w:tcBorders>
              <w:top w:val="single" w:sz="4" w:space="0" w:color="auto"/>
              <w:bottom w:val="single" w:sz="4" w:space="0" w:color="auto"/>
              <w:right w:val="nil"/>
            </w:tcBorders>
          </w:tcPr>
          <w:p w14:paraId="3ED3BEB0" w14:textId="77777777" w:rsidR="00E81A61" w:rsidRPr="006F611C" w:rsidRDefault="00E81A61" w:rsidP="001A787B">
            <w:pPr>
              <w:pStyle w:val="ListParagraph"/>
              <w:ind w:left="261"/>
              <w:rPr>
                <w:rFonts w:ascii="Calibri" w:hAnsi="Calibri"/>
              </w:rPr>
            </w:pPr>
          </w:p>
          <w:p w14:paraId="5C472CE5" w14:textId="77777777" w:rsidR="00E81A61" w:rsidRPr="006F611C" w:rsidRDefault="00E81A61" w:rsidP="001A787B">
            <w:pPr>
              <w:pStyle w:val="ListParagraph"/>
              <w:ind w:left="261"/>
              <w:rPr>
                <w:rFonts w:ascii="Calibri" w:hAnsi="Calibri"/>
              </w:rPr>
            </w:pPr>
            <w:r w:rsidRPr="006F611C">
              <w:rPr>
                <w:rFonts w:ascii="Calibri" w:hAnsi="Calibri"/>
              </w:rPr>
              <w:t>______________</w:t>
            </w:r>
          </w:p>
          <w:p w14:paraId="3192278E" w14:textId="77777777" w:rsidR="00E81A61" w:rsidRPr="006F611C" w:rsidRDefault="00E81A61" w:rsidP="001A787B">
            <w:pPr>
              <w:pStyle w:val="ListParagraph"/>
              <w:ind w:left="459"/>
              <w:rPr>
                <w:rFonts w:ascii="Calibri" w:hAnsi="Calibri"/>
              </w:rPr>
            </w:pPr>
          </w:p>
        </w:tc>
        <w:tc>
          <w:tcPr>
            <w:tcW w:w="1888" w:type="pct"/>
            <w:tcBorders>
              <w:top w:val="single" w:sz="4" w:space="0" w:color="auto"/>
              <w:left w:val="nil"/>
              <w:bottom w:val="single" w:sz="4" w:space="0" w:color="auto"/>
            </w:tcBorders>
          </w:tcPr>
          <w:p w14:paraId="4F044EAC" w14:textId="77777777" w:rsidR="00E81A61" w:rsidRPr="006F611C" w:rsidRDefault="00E81A61" w:rsidP="001A787B">
            <w:pPr>
              <w:pStyle w:val="ListParagraph"/>
              <w:ind w:left="240"/>
              <w:rPr>
                <w:rFonts w:ascii="Calibri" w:hAnsi="Calibri"/>
              </w:rPr>
            </w:pPr>
          </w:p>
        </w:tc>
      </w:tr>
      <w:tr w:rsidR="00E81A61" w:rsidRPr="006F611C" w14:paraId="35CF0300" w14:textId="77777777" w:rsidTr="001A787B">
        <w:trPr>
          <w:trHeight w:val="429"/>
        </w:trPr>
        <w:tc>
          <w:tcPr>
            <w:tcW w:w="1378" w:type="pct"/>
            <w:tcBorders>
              <w:bottom w:val="single" w:sz="4" w:space="0" w:color="auto"/>
              <w:right w:val="single" w:sz="4" w:space="0" w:color="auto"/>
            </w:tcBorders>
          </w:tcPr>
          <w:p w14:paraId="1F34702E" w14:textId="77777777" w:rsidR="00E81A61" w:rsidRPr="006F611C" w:rsidRDefault="00E81A61" w:rsidP="001A787B">
            <w:pPr>
              <w:rPr>
                <w:rFonts w:ascii="Calibri" w:hAnsi="Calibri"/>
                <w:b/>
              </w:rPr>
            </w:pPr>
            <w:r w:rsidRPr="006F611C">
              <w:rPr>
                <w:rFonts w:ascii="Calibri" w:hAnsi="Calibri"/>
                <w:b/>
                <w:highlight w:val="yellow"/>
              </w:rPr>
              <w:t>WILL YOU BE TAKING ON-LINE OR DISTANCE EDUCATION</w:t>
            </w:r>
          </w:p>
        </w:tc>
        <w:tc>
          <w:tcPr>
            <w:tcW w:w="1734" w:type="pct"/>
            <w:tcBorders>
              <w:top w:val="single" w:sz="4" w:space="0" w:color="auto"/>
              <w:bottom w:val="single" w:sz="4" w:space="0" w:color="auto"/>
              <w:right w:val="nil"/>
            </w:tcBorders>
          </w:tcPr>
          <w:p w14:paraId="39C047E3" w14:textId="77777777" w:rsidR="00E81A61" w:rsidRPr="006F611C" w:rsidRDefault="00E81A61" w:rsidP="001A787B">
            <w:pPr>
              <w:pStyle w:val="ListParagraph"/>
              <w:numPr>
                <w:ilvl w:val="0"/>
                <w:numId w:val="2"/>
              </w:numPr>
              <w:ind w:left="261" w:hanging="284"/>
              <w:rPr>
                <w:rFonts w:ascii="Calibri" w:hAnsi="Calibri"/>
              </w:rPr>
            </w:pPr>
            <w:r w:rsidRPr="006F611C">
              <w:rPr>
                <w:rFonts w:ascii="Calibri" w:hAnsi="Calibri"/>
              </w:rPr>
              <w:t>Yes</w:t>
            </w:r>
          </w:p>
        </w:tc>
        <w:tc>
          <w:tcPr>
            <w:tcW w:w="1888" w:type="pct"/>
            <w:tcBorders>
              <w:top w:val="single" w:sz="4" w:space="0" w:color="auto"/>
              <w:left w:val="nil"/>
              <w:bottom w:val="single" w:sz="4" w:space="0" w:color="auto"/>
            </w:tcBorders>
          </w:tcPr>
          <w:p w14:paraId="2092ABA1" w14:textId="77777777" w:rsidR="00E81A61" w:rsidRPr="006F611C" w:rsidRDefault="00E81A61" w:rsidP="001A787B">
            <w:pPr>
              <w:pStyle w:val="ListParagraph"/>
              <w:numPr>
                <w:ilvl w:val="0"/>
                <w:numId w:val="3"/>
              </w:numPr>
              <w:ind w:left="240" w:hanging="283"/>
              <w:rPr>
                <w:rFonts w:ascii="Calibri" w:hAnsi="Calibri"/>
              </w:rPr>
            </w:pPr>
            <w:r w:rsidRPr="006F611C">
              <w:rPr>
                <w:rFonts w:ascii="Calibri" w:hAnsi="Calibri"/>
              </w:rPr>
              <w:t>No</w:t>
            </w:r>
          </w:p>
        </w:tc>
      </w:tr>
    </w:tbl>
    <w:p w14:paraId="50485925" w14:textId="583D90E3" w:rsidR="000E4312" w:rsidRDefault="000E4312">
      <w:pPr>
        <w:rPr>
          <w:ins w:id="13" w:author="Michelle Bomberry [2]" w:date="2016-05-06T11:52:00Z"/>
          <w:rFonts w:ascii="Calibri" w:hAnsi="Calibri"/>
        </w:rPr>
      </w:pPr>
    </w:p>
    <w:p w14:paraId="4CEC3054" w14:textId="77777777" w:rsidR="000E4312" w:rsidRDefault="000E4312">
      <w:pPr>
        <w:rPr>
          <w:ins w:id="14" w:author="Michelle Bomberry [2]" w:date="2016-05-06T11:52:00Z"/>
          <w:rFonts w:ascii="Calibri" w:hAnsi="Calibri"/>
        </w:rPr>
      </w:pPr>
      <w:ins w:id="15" w:author="Michelle Bomberry [2]" w:date="2016-05-06T11:52:00Z">
        <w:r>
          <w:rPr>
            <w:rFonts w:ascii="Calibri" w:hAnsi="Calibri"/>
          </w:rPr>
          <w:br w:type="page"/>
        </w:r>
      </w:ins>
    </w:p>
    <w:p w14:paraId="11788972" w14:textId="77777777" w:rsidR="00DA073E" w:rsidRDefault="00DA073E">
      <w:pPr>
        <w:rPr>
          <w:rFonts w:ascii="Calibri" w:hAnsi="Calibri"/>
        </w:rPr>
      </w:pPr>
    </w:p>
    <w:p w14:paraId="1CB00B8A" w14:textId="77777777" w:rsidR="00DA073E" w:rsidRPr="006F611C" w:rsidRDefault="00DA073E">
      <w:pPr>
        <w:rPr>
          <w:rFonts w:ascii="Calibri" w:hAnsi="Calibri"/>
        </w:rPr>
      </w:pPr>
    </w:p>
    <w:tbl>
      <w:tblPr>
        <w:tblStyle w:val="TableGrid"/>
        <w:tblW w:w="5057" w:type="pct"/>
        <w:tblLayout w:type="fixed"/>
        <w:tblLook w:val="04A0" w:firstRow="1" w:lastRow="0" w:firstColumn="1" w:lastColumn="0" w:noHBand="0" w:noVBand="1"/>
      </w:tblPr>
      <w:tblGrid>
        <w:gridCol w:w="1224"/>
        <w:gridCol w:w="2172"/>
        <w:gridCol w:w="236"/>
        <w:gridCol w:w="775"/>
        <w:gridCol w:w="559"/>
        <w:gridCol w:w="435"/>
        <w:gridCol w:w="169"/>
        <w:gridCol w:w="710"/>
        <w:gridCol w:w="885"/>
        <w:gridCol w:w="882"/>
        <w:gridCol w:w="595"/>
        <w:gridCol w:w="86"/>
      </w:tblGrid>
      <w:tr w:rsidR="007E1771" w:rsidRPr="006F611C" w14:paraId="281E33D2" w14:textId="77777777" w:rsidTr="00AD7D9B">
        <w:tc>
          <w:tcPr>
            <w:tcW w:w="5000" w:type="pct"/>
            <w:gridSpan w:val="12"/>
            <w:shd w:val="clear" w:color="auto" w:fill="55135D"/>
          </w:tcPr>
          <w:p w14:paraId="37F40986" w14:textId="77777777" w:rsidR="007E1771" w:rsidRPr="006F611C" w:rsidRDefault="007E1771" w:rsidP="007E1771">
            <w:pPr>
              <w:rPr>
                <w:rFonts w:ascii="Calibri" w:hAnsi="Calibri"/>
                <w:b/>
              </w:rPr>
            </w:pPr>
            <w:r w:rsidRPr="006036DC">
              <w:rPr>
                <w:rFonts w:ascii="Calibri" w:hAnsi="Calibri"/>
                <w:b/>
                <w:bCs/>
                <w:color w:val="FFFFFF" w:themeColor="background1"/>
              </w:rPr>
              <w:t>SECTION 4 – EDUCATION</w:t>
            </w:r>
          </w:p>
        </w:tc>
      </w:tr>
      <w:tr w:rsidR="0084770A" w:rsidRPr="006F611C" w14:paraId="20558FE7" w14:textId="77777777" w:rsidTr="00AD7D9B">
        <w:tc>
          <w:tcPr>
            <w:tcW w:w="1945" w:type="pct"/>
            <w:gridSpan w:val="2"/>
            <w:tcBorders>
              <w:bottom w:val="single" w:sz="4" w:space="0" w:color="auto"/>
            </w:tcBorders>
          </w:tcPr>
          <w:p w14:paraId="29B6C679" w14:textId="77777777" w:rsidR="0084770A" w:rsidRPr="006F611C" w:rsidRDefault="0084770A" w:rsidP="0084770A">
            <w:pPr>
              <w:rPr>
                <w:rFonts w:ascii="Calibri" w:hAnsi="Calibri"/>
                <w:b/>
                <w:highlight w:val="yellow"/>
              </w:rPr>
            </w:pPr>
            <w:r w:rsidRPr="006F611C">
              <w:rPr>
                <w:rFonts w:ascii="Calibri" w:hAnsi="Calibri"/>
                <w:b/>
                <w:highlight w:val="yellow"/>
              </w:rPr>
              <w:t xml:space="preserve">NAME OF </w:t>
            </w:r>
            <w:r w:rsidR="0072592D" w:rsidRPr="006F611C">
              <w:rPr>
                <w:rFonts w:ascii="Calibri" w:hAnsi="Calibri"/>
                <w:b/>
                <w:highlight w:val="yellow"/>
              </w:rPr>
              <w:t>POST-SECONDARY</w:t>
            </w:r>
            <w:r w:rsidRPr="006F611C">
              <w:rPr>
                <w:rFonts w:ascii="Calibri" w:hAnsi="Calibri"/>
                <w:b/>
                <w:highlight w:val="yellow"/>
              </w:rPr>
              <w:t xml:space="preserve"> INSTITUTION YOU ARE ATTENDING.  </w:t>
            </w:r>
          </w:p>
          <w:p w14:paraId="1A265ED6" w14:textId="0541169B" w:rsidR="00C8219F" w:rsidRPr="006F611C" w:rsidRDefault="0084770A" w:rsidP="005B3884">
            <w:pPr>
              <w:rPr>
                <w:rFonts w:ascii="Calibri" w:hAnsi="Calibri"/>
              </w:rPr>
            </w:pPr>
            <w:r w:rsidRPr="006F611C">
              <w:rPr>
                <w:rFonts w:ascii="Calibri" w:hAnsi="Calibri"/>
                <w:highlight w:val="yellow"/>
              </w:rPr>
              <w:t xml:space="preserve">Note: studies for this deadline must be taking place between </w:t>
            </w:r>
            <w:r w:rsidRPr="006F611C">
              <w:rPr>
                <w:rFonts w:ascii="Calibri" w:hAnsi="Calibri"/>
                <w:b/>
                <w:highlight w:val="yellow"/>
              </w:rPr>
              <w:t>September 201</w:t>
            </w:r>
            <w:r w:rsidR="005B3884" w:rsidRPr="006F611C">
              <w:rPr>
                <w:rFonts w:ascii="Calibri" w:hAnsi="Calibri"/>
                <w:b/>
                <w:highlight w:val="yellow"/>
              </w:rPr>
              <w:t>6</w:t>
            </w:r>
            <w:r w:rsidRPr="006F611C">
              <w:rPr>
                <w:rFonts w:ascii="Calibri" w:hAnsi="Calibri"/>
                <w:b/>
                <w:highlight w:val="yellow"/>
              </w:rPr>
              <w:t xml:space="preserve"> </w:t>
            </w:r>
            <w:r w:rsidR="00287CFE" w:rsidRPr="006F611C">
              <w:rPr>
                <w:rFonts w:ascii="Calibri" w:hAnsi="Calibri"/>
                <w:b/>
                <w:highlight w:val="yellow"/>
              </w:rPr>
              <w:t>a</w:t>
            </w:r>
            <w:r w:rsidRPr="006F611C">
              <w:rPr>
                <w:rFonts w:ascii="Calibri" w:hAnsi="Calibri"/>
                <w:b/>
                <w:highlight w:val="yellow"/>
              </w:rPr>
              <w:t xml:space="preserve">nd August </w:t>
            </w:r>
            <w:r w:rsidR="005B3884" w:rsidRPr="006F611C">
              <w:rPr>
                <w:rFonts w:ascii="Calibri" w:hAnsi="Calibri"/>
                <w:b/>
                <w:highlight w:val="yellow"/>
              </w:rPr>
              <w:t>2017</w:t>
            </w:r>
            <w:r w:rsidRPr="006F611C">
              <w:rPr>
                <w:rFonts w:ascii="Calibri" w:hAnsi="Calibri"/>
                <w:b/>
                <w:highlight w:val="yellow"/>
              </w:rPr>
              <w:t>.</w:t>
            </w:r>
            <w:r w:rsidR="009127FF" w:rsidRPr="006F611C">
              <w:rPr>
                <w:rFonts w:ascii="Calibri" w:hAnsi="Calibri"/>
                <w:b/>
                <w:highlight w:val="yellow"/>
              </w:rPr>
              <w:t xml:space="preserve"> </w:t>
            </w:r>
            <w:r w:rsidR="009127FF" w:rsidRPr="006F611C">
              <w:rPr>
                <w:rFonts w:ascii="Calibri" w:hAnsi="Calibri"/>
                <w:highlight w:val="yellow"/>
              </w:rPr>
              <w:t xml:space="preserve">(If your institution is not on the list, call </w:t>
            </w:r>
            <w:proofErr w:type="spellStart"/>
            <w:r w:rsidR="009127FF" w:rsidRPr="006F611C">
              <w:rPr>
                <w:rFonts w:ascii="Calibri" w:hAnsi="Calibri"/>
                <w:highlight w:val="yellow"/>
              </w:rPr>
              <w:t>Indspire</w:t>
            </w:r>
            <w:proofErr w:type="spellEnd"/>
            <w:r w:rsidR="009127FF" w:rsidRPr="006F611C">
              <w:rPr>
                <w:rFonts w:ascii="Calibri" w:hAnsi="Calibri"/>
                <w:highlight w:val="yellow"/>
              </w:rPr>
              <w:t>)</w:t>
            </w:r>
          </w:p>
        </w:tc>
        <w:tc>
          <w:tcPr>
            <w:tcW w:w="3055" w:type="pct"/>
            <w:gridSpan w:val="10"/>
            <w:tcBorders>
              <w:left w:val="single" w:sz="4" w:space="0" w:color="auto"/>
              <w:bottom w:val="single" w:sz="4" w:space="0" w:color="auto"/>
            </w:tcBorders>
          </w:tcPr>
          <w:p w14:paraId="4D1100B9" w14:textId="77777777" w:rsidR="0084770A" w:rsidRPr="006F611C" w:rsidRDefault="0084770A" w:rsidP="00EA6D5B">
            <w:pPr>
              <w:ind w:left="360"/>
              <w:rPr>
                <w:rFonts w:ascii="Calibri" w:hAnsi="Calibri"/>
              </w:rPr>
            </w:pPr>
          </w:p>
        </w:tc>
      </w:tr>
      <w:tr w:rsidR="009127FF" w:rsidRPr="006F611C" w14:paraId="0CC27026" w14:textId="77777777" w:rsidTr="00AD7D9B">
        <w:tc>
          <w:tcPr>
            <w:tcW w:w="1945" w:type="pct"/>
            <w:gridSpan w:val="2"/>
            <w:tcBorders>
              <w:bottom w:val="single" w:sz="4" w:space="0" w:color="auto"/>
              <w:right w:val="single" w:sz="4" w:space="0" w:color="auto"/>
            </w:tcBorders>
          </w:tcPr>
          <w:p w14:paraId="69A0B6D7" w14:textId="2A8158BB" w:rsidR="009127FF" w:rsidRPr="006F611C" w:rsidRDefault="009127FF" w:rsidP="007E1771">
            <w:pPr>
              <w:rPr>
                <w:rFonts w:ascii="Calibri" w:hAnsi="Calibri"/>
                <w:b/>
              </w:rPr>
            </w:pPr>
            <w:r w:rsidRPr="006F611C">
              <w:rPr>
                <w:rFonts w:ascii="Calibri" w:hAnsi="Calibri"/>
                <w:b/>
              </w:rPr>
              <w:t>WHICH CAMPUS WILL YOU  BE ATTENDING,  IF APPLICABLE (</w:t>
            </w:r>
            <w:proofErr w:type="spellStart"/>
            <w:r w:rsidRPr="006F611C">
              <w:rPr>
                <w:rFonts w:ascii="Calibri" w:hAnsi="Calibri"/>
                <w:b/>
              </w:rPr>
              <w:t>i.e</w:t>
            </w:r>
            <w:proofErr w:type="spellEnd"/>
            <w:r w:rsidRPr="006F611C">
              <w:rPr>
                <w:rFonts w:ascii="Calibri" w:hAnsi="Calibri"/>
                <w:b/>
              </w:rPr>
              <w:t xml:space="preserve"> </w:t>
            </w:r>
            <w:proofErr w:type="spellStart"/>
            <w:r w:rsidR="00912308" w:rsidRPr="006F611C">
              <w:rPr>
                <w:rFonts w:ascii="Calibri" w:hAnsi="Calibri"/>
                <w:b/>
              </w:rPr>
              <w:t>Glendon</w:t>
            </w:r>
            <w:proofErr w:type="spellEnd"/>
            <w:r w:rsidR="00912308" w:rsidRPr="006F611C">
              <w:rPr>
                <w:rFonts w:ascii="Calibri" w:hAnsi="Calibri"/>
                <w:b/>
              </w:rPr>
              <w:t xml:space="preserve"> College)</w:t>
            </w:r>
          </w:p>
        </w:tc>
        <w:tc>
          <w:tcPr>
            <w:tcW w:w="3055" w:type="pct"/>
            <w:gridSpan w:val="10"/>
            <w:tcBorders>
              <w:top w:val="single" w:sz="4" w:space="0" w:color="auto"/>
              <w:bottom w:val="single" w:sz="4" w:space="0" w:color="auto"/>
            </w:tcBorders>
          </w:tcPr>
          <w:p w14:paraId="55933E1B" w14:textId="77777777" w:rsidR="009127FF" w:rsidRPr="006F611C" w:rsidRDefault="009127FF" w:rsidP="006F611C">
            <w:pPr>
              <w:pStyle w:val="ListParagraph"/>
              <w:ind w:left="240"/>
              <w:rPr>
                <w:rFonts w:ascii="Calibri" w:hAnsi="Calibri"/>
              </w:rPr>
            </w:pPr>
          </w:p>
        </w:tc>
      </w:tr>
      <w:tr w:rsidR="009127FF" w:rsidRPr="006F611C" w14:paraId="3D333412" w14:textId="77777777" w:rsidTr="00AD7D9B">
        <w:tc>
          <w:tcPr>
            <w:tcW w:w="1945" w:type="pct"/>
            <w:gridSpan w:val="2"/>
            <w:tcBorders>
              <w:bottom w:val="single" w:sz="4" w:space="0" w:color="auto"/>
              <w:right w:val="single" w:sz="4" w:space="0" w:color="auto"/>
            </w:tcBorders>
          </w:tcPr>
          <w:p w14:paraId="41C7D202" w14:textId="7C65D655" w:rsidR="009127FF" w:rsidRPr="006F611C" w:rsidRDefault="00912308" w:rsidP="006F611C">
            <w:pPr>
              <w:rPr>
                <w:rFonts w:ascii="Calibri" w:hAnsi="Calibri"/>
                <w:b/>
              </w:rPr>
            </w:pPr>
            <w:r w:rsidRPr="006F611C">
              <w:rPr>
                <w:rFonts w:ascii="Calibri" w:hAnsi="Calibri"/>
                <w:b/>
                <w:highlight w:val="yellow"/>
              </w:rPr>
              <w:t>IF YOU ARE ATTENDING SCHOOL OUTSIDE OF CANADA</w:t>
            </w:r>
          </w:p>
        </w:tc>
        <w:tc>
          <w:tcPr>
            <w:tcW w:w="3055" w:type="pct"/>
            <w:gridSpan w:val="10"/>
            <w:tcBorders>
              <w:top w:val="single" w:sz="4" w:space="0" w:color="auto"/>
              <w:bottom w:val="single" w:sz="4" w:space="0" w:color="auto"/>
            </w:tcBorders>
          </w:tcPr>
          <w:p w14:paraId="29D0755D" w14:textId="10B1C9A1" w:rsidR="009127FF" w:rsidRPr="006F611C" w:rsidRDefault="006F611C" w:rsidP="00817574">
            <w:pPr>
              <w:pStyle w:val="ListParagraph"/>
              <w:numPr>
                <w:ilvl w:val="0"/>
                <w:numId w:val="3"/>
              </w:numPr>
              <w:ind w:left="240" w:hanging="283"/>
              <w:rPr>
                <w:rFonts w:ascii="Calibri" w:hAnsi="Calibri"/>
              </w:rPr>
            </w:pPr>
            <w:r>
              <w:rPr>
                <w:rFonts w:ascii="Calibri" w:hAnsi="Calibri"/>
              </w:rPr>
              <w:t>Yes                    No</w:t>
            </w:r>
          </w:p>
        </w:tc>
      </w:tr>
      <w:tr w:rsidR="00DD1F50" w:rsidRPr="006F611C" w14:paraId="0BDCAB77" w14:textId="77777777" w:rsidTr="00AD7D9B">
        <w:tc>
          <w:tcPr>
            <w:tcW w:w="1945" w:type="pct"/>
            <w:gridSpan w:val="2"/>
            <w:tcBorders>
              <w:bottom w:val="single" w:sz="4" w:space="0" w:color="auto"/>
              <w:right w:val="single" w:sz="4" w:space="0" w:color="auto"/>
            </w:tcBorders>
          </w:tcPr>
          <w:p w14:paraId="0D7E4A77" w14:textId="77777777" w:rsidR="00DD1F50" w:rsidRPr="006F611C" w:rsidRDefault="00DD1F50" w:rsidP="007E1771">
            <w:pPr>
              <w:rPr>
                <w:rFonts w:ascii="Calibri" w:hAnsi="Calibri"/>
                <w:b/>
              </w:rPr>
            </w:pPr>
            <w:r w:rsidRPr="006F611C">
              <w:rPr>
                <w:rFonts w:ascii="Calibri" w:hAnsi="Calibri"/>
                <w:b/>
                <w:highlight w:val="yellow"/>
              </w:rPr>
              <w:t>LEVEL OF STUDY</w:t>
            </w:r>
          </w:p>
        </w:tc>
        <w:tc>
          <w:tcPr>
            <w:tcW w:w="3055" w:type="pct"/>
            <w:gridSpan w:val="10"/>
            <w:tcBorders>
              <w:top w:val="single" w:sz="4" w:space="0" w:color="auto"/>
              <w:bottom w:val="single" w:sz="4" w:space="0" w:color="auto"/>
            </w:tcBorders>
          </w:tcPr>
          <w:p w14:paraId="40FB7DE3" w14:textId="77777777" w:rsidR="00DD1F50" w:rsidRPr="006F611C" w:rsidRDefault="00DD1F50" w:rsidP="00817574">
            <w:pPr>
              <w:pStyle w:val="ListParagraph"/>
              <w:numPr>
                <w:ilvl w:val="0"/>
                <w:numId w:val="3"/>
              </w:numPr>
              <w:ind w:left="240" w:hanging="283"/>
              <w:rPr>
                <w:rFonts w:ascii="Calibri" w:hAnsi="Calibri"/>
              </w:rPr>
            </w:pPr>
            <w:r w:rsidRPr="006F611C">
              <w:rPr>
                <w:rFonts w:ascii="Calibri" w:hAnsi="Calibri"/>
              </w:rPr>
              <w:t>Certificate</w:t>
            </w:r>
          </w:p>
          <w:p w14:paraId="0B195252" w14:textId="77777777" w:rsidR="00DD1F50" w:rsidRPr="006F611C" w:rsidRDefault="00DD1F50" w:rsidP="00817574">
            <w:pPr>
              <w:pStyle w:val="ListParagraph"/>
              <w:numPr>
                <w:ilvl w:val="0"/>
                <w:numId w:val="3"/>
              </w:numPr>
              <w:ind w:left="240" w:hanging="283"/>
              <w:rPr>
                <w:rFonts w:ascii="Calibri" w:hAnsi="Calibri"/>
              </w:rPr>
            </w:pPr>
            <w:r w:rsidRPr="006F611C">
              <w:rPr>
                <w:rFonts w:ascii="Calibri" w:hAnsi="Calibri"/>
              </w:rPr>
              <w:t>Diploma</w:t>
            </w:r>
          </w:p>
          <w:p w14:paraId="6577D9FF" w14:textId="41B70446" w:rsidR="00DD1F50" w:rsidRPr="006F611C" w:rsidRDefault="00D578D4" w:rsidP="00817574">
            <w:pPr>
              <w:pStyle w:val="ListParagraph"/>
              <w:numPr>
                <w:ilvl w:val="0"/>
                <w:numId w:val="3"/>
              </w:numPr>
              <w:ind w:left="240" w:hanging="283"/>
              <w:rPr>
                <w:rFonts w:ascii="Calibri" w:hAnsi="Calibri"/>
              </w:rPr>
            </w:pPr>
            <w:r>
              <w:rPr>
                <w:rFonts w:ascii="Calibri" w:hAnsi="Calibri"/>
              </w:rPr>
              <w:t>Bachelor</w:t>
            </w:r>
            <w:r w:rsidRPr="006F611C">
              <w:rPr>
                <w:rFonts w:ascii="Calibri" w:hAnsi="Calibri"/>
              </w:rPr>
              <w:t xml:space="preserve"> </w:t>
            </w:r>
            <w:r>
              <w:rPr>
                <w:rFonts w:ascii="Calibri" w:hAnsi="Calibri"/>
              </w:rPr>
              <w:t>d</w:t>
            </w:r>
            <w:r w:rsidR="00DD1F50" w:rsidRPr="006F611C">
              <w:rPr>
                <w:rFonts w:ascii="Calibri" w:hAnsi="Calibri"/>
              </w:rPr>
              <w:t>egree</w:t>
            </w:r>
          </w:p>
          <w:p w14:paraId="41F2ED0B" w14:textId="1008117B" w:rsidR="00DD1F50" w:rsidRDefault="00D578D4" w:rsidP="00817574">
            <w:pPr>
              <w:pStyle w:val="ListParagraph"/>
              <w:numPr>
                <w:ilvl w:val="0"/>
                <w:numId w:val="3"/>
              </w:numPr>
              <w:ind w:left="240" w:hanging="283"/>
              <w:rPr>
                <w:rFonts w:ascii="Calibri" w:hAnsi="Calibri"/>
              </w:rPr>
            </w:pPr>
            <w:r>
              <w:rPr>
                <w:rFonts w:ascii="Calibri" w:hAnsi="Calibri"/>
              </w:rPr>
              <w:t>Master’s</w:t>
            </w:r>
            <w:r w:rsidR="00DD1F50" w:rsidRPr="006F611C">
              <w:rPr>
                <w:rFonts w:ascii="Calibri" w:hAnsi="Calibri"/>
              </w:rPr>
              <w:t xml:space="preserve"> </w:t>
            </w:r>
            <w:r>
              <w:rPr>
                <w:rFonts w:ascii="Calibri" w:hAnsi="Calibri"/>
              </w:rPr>
              <w:t>d</w:t>
            </w:r>
            <w:r w:rsidR="00DD1F50" w:rsidRPr="006F611C">
              <w:rPr>
                <w:rFonts w:ascii="Calibri" w:hAnsi="Calibri"/>
              </w:rPr>
              <w:t>egree</w:t>
            </w:r>
          </w:p>
          <w:p w14:paraId="545998A0" w14:textId="0C4102AD" w:rsidR="00D578D4" w:rsidRPr="006F611C" w:rsidRDefault="00D578D4" w:rsidP="00817574">
            <w:pPr>
              <w:pStyle w:val="ListParagraph"/>
              <w:numPr>
                <w:ilvl w:val="0"/>
                <w:numId w:val="3"/>
              </w:numPr>
              <w:ind w:left="240" w:hanging="283"/>
              <w:rPr>
                <w:rFonts w:ascii="Calibri" w:hAnsi="Calibri"/>
              </w:rPr>
            </w:pPr>
            <w:r>
              <w:rPr>
                <w:rFonts w:ascii="Calibri" w:hAnsi="Calibri"/>
              </w:rPr>
              <w:t>Doctoral degree</w:t>
            </w:r>
          </w:p>
          <w:p w14:paraId="1F7C9DEF" w14:textId="77777777" w:rsidR="00DD1F50" w:rsidRPr="006F611C" w:rsidRDefault="00DD1F50" w:rsidP="00817574">
            <w:pPr>
              <w:pStyle w:val="ListParagraph"/>
              <w:numPr>
                <w:ilvl w:val="0"/>
                <w:numId w:val="3"/>
              </w:numPr>
              <w:ind w:left="240" w:hanging="283"/>
              <w:rPr>
                <w:rFonts w:ascii="Calibri" w:hAnsi="Calibri"/>
              </w:rPr>
            </w:pPr>
            <w:r w:rsidRPr="006F611C">
              <w:rPr>
                <w:rFonts w:ascii="Calibri" w:hAnsi="Calibri"/>
              </w:rPr>
              <w:t xml:space="preserve">Professional Designation </w:t>
            </w:r>
          </w:p>
          <w:p w14:paraId="0AC392A0" w14:textId="77777777" w:rsidR="004654D2" w:rsidRPr="006F611C" w:rsidRDefault="004654D2" w:rsidP="00817574">
            <w:pPr>
              <w:pStyle w:val="ListParagraph"/>
              <w:numPr>
                <w:ilvl w:val="0"/>
                <w:numId w:val="3"/>
              </w:numPr>
              <w:ind w:left="240" w:hanging="283"/>
              <w:rPr>
                <w:rFonts w:ascii="Calibri" w:hAnsi="Calibri"/>
              </w:rPr>
            </w:pPr>
            <w:r w:rsidRPr="006F611C">
              <w:rPr>
                <w:rFonts w:ascii="Calibri" w:hAnsi="Calibri"/>
              </w:rPr>
              <w:t>Others, please specify: ______________________________________</w:t>
            </w:r>
          </w:p>
        </w:tc>
      </w:tr>
      <w:tr w:rsidR="00DD1F50" w:rsidRPr="006F611C" w14:paraId="769060C2" w14:textId="77777777" w:rsidTr="00AD7D9B">
        <w:tc>
          <w:tcPr>
            <w:tcW w:w="1945" w:type="pct"/>
            <w:gridSpan w:val="2"/>
            <w:tcBorders>
              <w:bottom w:val="single" w:sz="4" w:space="0" w:color="auto"/>
              <w:right w:val="single" w:sz="4" w:space="0" w:color="auto"/>
            </w:tcBorders>
          </w:tcPr>
          <w:p w14:paraId="2BAAB592" w14:textId="77777777" w:rsidR="00DD1F50" w:rsidRPr="001A787B" w:rsidRDefault="00C10872" w:rsidP="007E1771">
            <w:pPr>
              <w:rPr>
                <w:rFonts w:ascii="Calibri" w:hAnsi="Calibri"/>
                <w:b/>
                <w:highlight w:val="yellow"/>
              </w:rPr>
            </w:pPr>
            <w:r w:rsidRPr="001A787B">
              <w:rPr>
                <w:rFonts w:ascii="Calibri" w:hAnsi="Calibri"/>
                <w:b/>
                <w:highlight w:val="yellow"/>
              </w:rPr>
              <w:t>NAME OF YOUR PROGRAM OF STUDY</w:t>
            </w:r>
          </w:p>
        </w:tc>
        <w:tc>
          <w:tcPr>
            <w:tcW w:w="3055" w:type="pct"/>
            <w:gridSpan w:val="10"/>
            <w:tcBorders>
              <w:top w:val="single" w:sz="4" w:space="0" w:color="auto"/>
              <w:bottom w:val="single" w:sz="4" w:space="0" w:color="auto"/>
            </w:tcBorders>
          </w:tcPr>
          <w:p w14:paraId="4F046480" w14:textId="77777777" w:rsidR="00DD1F50" w:rsidRPr="006F611C" w:rsidRDefault="00DD1F50" w:rsidP="00DD1F50">
            <w:pPr>
              <w:pStyle w:val="ListParagraph"/>
              <w:ind w:left="240"/>
              <w:rPr>
                <w:rFonts w:ascii="Calibri" w:hAnsi="Calibri"/>
              </w:rPr>
            </w:pPr>
          </w:p>
        </w:tc>
      </w:tr>
      <w:tr w:rsidR="00A045D0" w:rsidRPr="006F611C" w14:paraId="3CD77B32" w14:textId="77777777" w:rsidTr="00AD7D9B">
        <w:trPr>
          <w:gridAfter w:val="1"/>
          <w:wAfter w:w="49" w:type="pct"/>
        </w:trPr>
        <w:tc>
          <w:tcPr>
            <w:tcW w:w="1945" w:type="pct"/>
            <w:gridSpan w:val="2"/>
            <w:tcBorders>
              <w:right w:val="single" w:sz="4" w:space="0" w:color="auto"/>
            </w:tcBorders>
          </w:tcPr>
          <w:p w14:paraId="1BDCDFA6" w14:textId="77777777" w:rsidR="0053768B" w:rsidRPr="002E1C99" w:rsidRDefault="00C10872" w:rsidP="007E1771">
            <w:pPr>
              <w:rPr>
                <w:rFonts w:ascii="Calibri" w:hAnsi="Calibri"/>
                <w:b/>
                <w:highlight w:val="yellow"/>
              </w:rPr>
            </w:pPr>
            <w:r w:rsidRPr="002E1C99">
              <w:rPr>
                <w:rFonts w:ascii="Calibri" w:hAnsi="Calibri"/>
                <w:b/>
                <w:highlight w:val="yellow"/>
              </w:rPr>
              <w:t xml:space="preserve">CURRENT YEAR OF </w:t>
            </w:r>
            <w:r w:rsidR="0053768B" w:rsidRPr="002E1C99">
              <w:rPr>
                <w:rFonts w:ascii="Calibri" w:hAnsi="Calibri"/>
                <w:b/>
                <w:highlight w:val="yellow"/>
              </w:rPr>
              <w:br/>
            </w:r>
            <w:r w:rsidRPr="002E1C99">
              <w:rPr>
                <w:rFonts w:ascii="Calibri" w:hAnsi="Calibri"/>
                <w:b/>
                <w:highlight w:val="yellow"/>
              </w:rPr>
              <w:t>STUDY</w:t>
            </w:r>
          </w:p>
        </w:tc>
        <w:tc>
          <w:tcPr>
            <w:tcW w:w="135" w:type="pct"/>
            <w:tcBorders>
              <w:top w:val="single" w:sz="4" w:space="0" w:color="auto"/>
              <w:bottom w:val="single" w:sz="4" w:space="0" w:color="auto"/>
              <w:right w:val="nil"/>
            </w:tcBorders>
            <w:vAlign w:val="center"/>
          </w:tcPr>
          <w:p w14:paraId="037CAFCF" w14:textId="77777777" w:rsidR="00FE7D30" w:rsidRPr="002E1C99" w:rsidRDefault="00FE7D30" w:rsidP="002E1C99">
            <w:pPr>
              <w:ind w:left="360"/>
              <w:jc w:val="center"/>
              <w:rPr>
                <w:rFonts w:ascii="Calibri" w:hAnsi="Calibri"/>
              </w:rPr>
            </w:pPr>
            <w:r w:rsidRPr="002E1C99">
              <w:rPr>
                <w:rFonts w:ascii="Calibri" w:hAnsi="Calibri"/>
              </w:rPr>
              <w:t>1</w:t>
            </w:r>
          </w:p>
        </w:tc>
        <w:tc>
          <w:tcPr>
            <w:tcW w:w="444" w:type="pct"/>
            <w:tcBorders>
              <w:top w:val="single" w:sz="4" w:space="0" w:color="auto"/>
              <w:left w:val="nil"/>
              <w:bottom w:val="single" w:sz="4" w:space="0" w:color="auto"/>
              <w:right w:val="nil"/>
            </w:tcBorders>
            <w:vAlign w:val="center"/>
          </w:tcPr>
          <w:p w14:paraId="61715D22" w14:textId="7927DE57" w:rsidR="00FE7D30" w:rsidRPr="006F611C" w:rsidRDefault="00FE7D30" w:rsidP="001A787B">
            <w:pPr>
              <w:pStyle w:val="ListParagraph"/>
              <w:ind w:left="175"/>
              <w:jc w:val="center"/>
              <w:rPr>
                <w:rFonts w:ascii="Calibri" w:hAnsi="Calibri"/>
              </w:rPr>
            </w:pPr>
          </w:p>
        </w:tc>
        <w:tc>
          <w:tcPr>
            <w:tcW w:w="569" w:type="pct"/>
            <w:gridSpan w:val="2"/>
            <w:tcBorders>
              <w:top w:val="single" w:sz="4" w:space="0" w:color="auto"/>
              <w:left w:val="nil"/>
              <w:bottom w:val="single" w:sz="4" w:space="0" w:color="auto"/>
              <w:right w:val="nil"/>
            </w:tcBorders>
            <w:vAlign w:val="center"/>
          </w:tcPr>
          <w:p w14:paraId="550EBF63" w14:textId="0989B9B4" w:rsidR="00FE7D30" w:rsidRPr="006F611C" w:rsidRDefault="00FE7D30" w:rsidP="001A787B">
            <w:pPr>
              <w:pStyle w:val="ListParagraph"/>
              <w:ind w:left="175"/>
              <w:jc w:val="center"/>
              <w:rPr>
                <w:rFonts w:ascii="Calibri" w:hAnsi="Calibri"/>
              </w:rPr>
            </w:pPr>
          </w:p>
        </w:tc>
        <w:tc>
          <w:tcPr>
            <w:tcW w:w="504" w:type="pct"/>
            <w:gridSpan w:val="2"/>
            <w:tcBorders>
              <w:top w:val="single" w:sz="4" w:space="0" w:color="auto"/>
              <w:left w:val="nil"/>
              <w:bottom w:val="single" w:sz="4" w:space="0" w:color="auto"/>
              <w:right w:val="nil"/>
            </w:tcBorders>
            <w:vAlign w:val="center"/>
          </w:tcPr>
          <w:p w14:paraId="31D1113B" w14:textId="03A5D8E1" w:rsidR="00FE7D30" w:rsidRPr="006F611C" w:rsidRDefault="00FE7D30" w:rsidP="001A787B">
            <w:pPr>
              <w:pStyle w:val="ListParagraph"/>
              <w:ind w:left="175"/>
              <w:jc w:val="center"/>
              <w:rPr>
                <w:rFonts w:ascii="Calibri" w:hAnsi="Calibri"/>
              </w:rPr>
            </w:pPr>
          </w:p>
        </w:tc>
        <w:tc>
          <w:tcPr>
            <w:tcW w:w="507" w:type="pct"/>
            <w:tcBorders>
              <w:top w:val="single" w:sz="4" w:space="0" w:color="auto"/>
              <w:left w:val="nil"/>
              <w:bottom w:val="single" w:sz="4" w:space="0" w:color="auto"/>
              <w:right w:val="nil"/>
            </w:tcBorders>
            <w:vAlign w:val="center"/>
          </w:tcPr>
          <w:p w14:paraId="3C8EDD39" w14:textId="0C7DE2D8" w:rsidR="00FE7D30" w:rsidRPr="006F611C" w:rsidRDefault="00FE7D30" w:rsidP="001A787B">
            <w:pPr>
              <w:pStyle w:val="ListParagraph"/>
              <w:ind w:left="175"/>
              <w:jc w:val="center"/>
              <w:rPr>
                <w:rFonts w:ascii="Calibri" w:hAnsi="Calibri"/>
              </w:rPr>
            </w:pPr>
          </w:p>
        </w:tc>
        <w:tc>
          <w:tcPr>
            <w:tcW w:w="505" w:type="pct"/>
            <w:tcBorders>
              <w:top w:val="single" w:sz="4" w:space="0" w:color="auto"/>
              <w:left w:val="nil"/>
              <w:bottom w:val="single" w:sz="4" w:space="0" w:color="auto"/>
              <w:right w:val="nil"/>
            </w:tcBorders>
            <w:vAlign w:val="center"/>
          </w:tcPr>
          <w:p w14:paraId="4FC9B6E9" w14:textId="5474274C" w:rsidR="00FE7D30" w:rsidRPr="006F611C" w:rsidRDefault="00FE7D30" w:rsidP="001A787B">
            <w:pPr>
              <w:pStyle w:val="ListParagraph"/>
              <w:ind w:left="175"/>
              <w:rPr>
                <w:rFonts w:ascii="Calibri" w:hAnsi="Calibri"/>
              </w:rPr>
            </w:pPr>
          </w:p>
        </w:tc>
        <w:tc>
          <w:tcPr>
            <w:tcW w:w="341" w:type="pct"/>
            <w:tcBorders>
              <w:top w:val="single" w:sz="4" w:space="0" w:color="auto"/>
              <w:left w:val="nil"/>
              <w:bottom w:val="single" w:sz="4" w:space="0" w:color="auto"/>
            </w:tcBorders>
            <w:vAlign w:val="center"/>
          </w:tcPr>
          <w:p w14:paraId="2B5A28AF" w14:textId="77777777" w:rsidR="004654D2" w:rsidRPr="006F611C" w:rsidRDefault="004654D2" w:rsidP="007F7B54">
            <w:pPr>
              <w:ind w:left="-87"/>
              <w:rPr>
                <w:rFonts w:ascii="Calibri" w:hAnsi="Calibri"/>
              </w:rPr>
            </w:pPr>
          </w:p>
        </w:tc>
      </w:tr>
      <w:tr w:rsidR="00A045D0" w:rsidRPr="006F611C" w14:paraId="39B7E9F0" w14:textId="77777777" w:rsidTr="00AD7D9B">
        <w:trPr>
          <w:gridAfter w:val="1"/>
          <w:wAfter w:w="49" w:type="pct"/>
        </w:trPr>
        <w:tc>
          <w:tcPr>
            <w:tcW w:w="1945" w:type="pct"/>
            <w:gridSpan w:val="2"/>
          </w:tcPr>
          <w:p w14:paraId="319DFACA" w14:textId="77777777" w:rsidR="00C10872" w:rsidRPr="001A787B" w:rsidRDefault="00C10872" w:rsidP="007E1771">
            <w:pPr>
              <w:rPr>
                <w:rFonts w:ascii="Calibri" w:hAnsi="Calibri"/>
                <w:b/>
                <w:highlight w:val="yellow"/>
              </w:rPr>
            </w:pPr>
            <w:r w:rsidRPr="001A787B">
              <w:rPr>
                <w:rFonts w:ascii="Calibri" w:hAnsi="Calibri"/>
                <w:b/>
                <w:highlight w:val="yellow"/>
              </w:rPr>
              <w:t>LENGTH OF PROGRAM</w:t>
            </w:r>
          </w:p>
          <w:p w14:paraId="14AAF81E" w14:textId="77777777" w:rsidR="00C10872" w:rsidRPr="006F611C" w:rsidRDefault="00C10872" w:rsidP="007E1771">
            <w:pPr>
              <w:rPr>
                <w:rFonts w:ascii="Calibri" w:hAnsi="Calibri"/>
                <w:b/>
              </w:rPr>
            </w:pPr>
            <w:r w:rsidRPr="001A787B">
              <w:rPr>
                <w:rFonts w:ascii="Calibri" w:hAnsi="Calibri"/>
                <w:b/>
                <w:highlight w:val="yellow"/>
              </w:rPr>
              <w:t>IN YEARS</w:t>
            </w:r>
          </w:p>
        </w:tc>
        <w:tc>
          <w:tcPr>
            <w:tcW w:w="135" w:type="pct"/>
            <w:tcBorders>
              <w:top w:val="single" w:sz="4" w:space="0" w:color="auto"/>
              <w:right w:val="nil"/>
            </w:tcBorders>
            <w:vAlign w:val="center"/>
          </w:tcPr>
          <w:p w14:paraId="7DFD5D7A" w14:textId="3A4AA3E3" w:rsidR="00C10872" w:rsidRPr="001A787B" w:rsidRDefault="00C10872" w:rsidP="001A787B">
            <w:pPr>
              <w:ind w:left="360"/>
              <w:jc w:val="center"/>
              <w:rPr>
                <w:rFonts w:ascii="Calibri" w:hAnsi="Calibri"/>
              </w:rPr>
            </w:pPr>
          </w:p>
        </w:tc>
        <w:tc>
          <w:tcPr>
            <w:tcW w:w="444" w:type="pct"/>
            <w:tcBorders>
              <w:top w:val="single" w:sz="4" w:space="0" w:color="auto"/>
              <w:left w:val="nil"/>
              <w:right w:val="nil"/>
            </w:tcBorders>
            <w:vAlign w:val="center"/>
          </w:tcPr>
          <w:p w14:paraId="7BF81591" w14:textId="5C7E20FE" w:rsidR="00C10872" w:rsidRPr="001A2B9D" w:rsidRDefault="00C10872" w:rsidP="001A2B9D">
            <w:pPr>
              <w:ind w:left="360"/>
              <w:jc w:val="center"/>
              <w:rPr>
                <w:rFonts w:ascii="Calibri" w:hAnsi="Calibri"/>
              </w:rPr>
            </w:pPr>
          </w:p>
        </w:tc>
        <w:tc>
          <w:tcPr>
            <w:tcW w:w="569" w:type="pct"/>
            <w:gridSpan w:val="2"/>
            <w:tcBorders>
              <w:top w:val="single" w:sz="4" w:space="0" w:color="auto"/>
              <w:left w:val="nil"/>
              <w:right w:val="nil"/>
            </w:tcBorders>
            <w:vAlign w:val="center"/>
          </w:tcPr>
          <w:p w14:paraId="77604C71" w14:textId="6DC48ED5" w:rsidR="00C10872" w:rsidRPr="00D578D4" w:rsidRDefault="00C10872" w:rsidP="00D578D4">
            <w:pPr>
              <w:ind w:left="360"/>
              <w:jc w:val="center"/>
              <w:rPr>
                <w:rFonts w:ascii="Calibri" w:hAnsi="Calibri"/>
              </w:rPr>
            </w:pPr>
          </w:p>
        </w:tc>
        <w:tc>
          <w:tcPr>
            <w:tcW w:w="504" w:type="pct"/>
            <w:gridSpan w:val="2"/>
            <w:tcBorders>
              <w:top w:val="single" w:sz="4" w:space="0" w:color="auto"/>
              <w:left w:val="nil"/>
              <w:right w:val="nil"/>
            </w:tcBorders>
            <w:vAlign w:val="center"/>
          </w:tcPr>
          <w:p w14:paraId="44617320" w14:textId="28A86410" w:rsidR="00C10872" w:rsidRPr="00D578D4" w:rsidRDefault="00C10872" w:rsidP="00D578D4">
            <w:pPr>
              <w:ind w:left="360"/>
              <w:jc w:val="center"/>
              <w:rPr>
                <w:rFonts w:ascii="Calibri" w:hAnsi="Calibri"/>
              </w:rPr>
            </w:pPr>
          </w:p>
        </w:tc>
        <w:tc>
          <w:tcPr>
            <w:tcW w:w="507" w:type="pct"/>
            <w:tcBorders>
              <w:top w:val="single" w:sz="4" w:space="0" w:color="auto"/>
              <w:left w:val="nil"/>
              <w:right w:val="nil"/>
            </w:tcBorders>
            <w:vAlign w:val="center"/>
          </w:tcPr>
          <w:p w14:paraId="698A7800" w14:textId="5F1375D4" w:rsidR="00C10872" w:rsidRPr="00D578D4" w:rsidRDefault="00C10872" w:rsidP="00D578D4">
            <w:pPr>
              <w:ind w:left="360"/>
              <w:jc w:val="center"/>
              <w:rPr>
                <w:rFonts w:ascii="Calibri" w:hAnsi="Calibri"/>
              </w:rPr>
            </w:pPr>
          </w:p>
        </w:tc>
        <w:tc>
          <w:tcPr>
            <w:tcW w:w="505" w:type="pct"/>
            <w:tcBorders>
              <w:top w:val="single" w:sz="4" w:space="0" w:color="auto"/>
              <w:left w:val="nil"/>
              <w:right w:val="nil"/>
            </w:tcBorders>
            <w:vAlign w:val="center"/>
          </w:tcPr>
          <w:p w14:paraId="002A8EFE" w14:textId="089C32D1" w:rsidR="00C10872" w:rsidRPr="00D578D4" w:rsidRDefault="00C10872" w:rsidP="00D578D4">
            <w:pPr>
              <w:ind w:left="360"/>
              <w:jc w:val="center"/>
              <w:rPr>
                <w:rFonts w:ascii="Calibri" w:hAnsi="Calibri"/>
              </w:rPr>
            </w:pPr>
          </w:p>
        </w:tc>
        <w:tc>
          <w:tcPr>
            <w:tcW w:w="341" w:type="pct"/>
            <w:tcBorders>
              <w:top w:val="single" w:sz="4" w:space="0" w:color="auto"/>
              <w:left w:val="nil"/>
            </w:tcBorders>
            <w:vAlign w:val="center"/>
          </w:tcPr>
          <w:p w14:paraId="6B1C5A0F" w14:textId="77777777" w:rsidR="004654D2" w:rsidRPr="006F611C" w:rsidRDefault="004654D2" w:rsidP="007F7B54">
            <w:pPr>
              <w:ind w:left="-87"/>
              <w:rPr>
                <w:rFonts w:ascii="Calibri" w:hAnsi="Calibri"/>
              </w:rPr>
            </w:pPr>
          </w:p>
        </w:tc>
      </w:tr>
      <w:tr w:rsidR="00C10872" w:rsidRPr="006F611C" w14:paraId="434C6142" w14:textId="77777777" w:rsidTr="00AD7D9B">
        <w:tc>
          <w:tcPr>
            <w:tcW w:w="1945" w:type="pct"/>
            <w:gridSpan w:val="2"/>
          </w:tcPr>
          <w:p w14:paraId="5F965E33" w14:textId="77777777" w:rsidR="00C10872" w:rsidRPr="006F611C" w:rsidRDefault="00C10872" w:rsidP="007E1771">
            <w:pPr>
              <w:rPr>
                <w:rFonts w:ascii="Calibri" w:hAnsi="Calibri"/>
                <w:b/>
              </w:rPr>
            </w:pPr>
            <w:r w:rsidRPr="00D578D4">
              <w:rPr>
                <w:rFonts w:ascii="Calibri" w:hAnsi="Calibri"/>
                <w:b/>
                <w:highlight w:val="yellow"/>
              </w:rPr>
              <w:t>IS THIS YOUR FINAL YEAR IN THIS PROGRAM</w:t>
            </w:r>
          </w:p>
        </w:tc>
        <w:tc>
          <w:tcPr>
            <w:tcW w:w="1245" w:type="pct"/>
            <w:gridSpan w:val="5"/>
            <w:vAlign w:val="center"/>
          </w:tcPr>
          <w:p w14:paraId="26A8A558" w14:textId="77777777" w:rsidR="00C10872" w:rsidRPr="006F611C" w:rsidRDefault="00C10872" w:rsidP="007F7B54">
            <w:pPr>
              <w:pStyle w:val="ListParagraph"/>
              <w:numPr>
                <w:ilvl w:val="0"/>
                <w:numId w:val="4"/>
              </w:numPr>
              <w:ind w:left="175" w:hanging="262"/>
              <w:rPr>
                <w:rFonts w:ascii="Calibri" w:hAnsi="Calibri"/>
              </w:rPr>
            </w:pPr>
            <w:r w:rsidRPr="006F611C">
              <w:rPr>
                <w:rFonts w:ascii="Calibri" w:hAnsi="Calibri"/>
              </w:rPr>
              <w:t>Yes</w:t>
            </w:r>
          </w:p>
        </w:tc>
        <w:tc>
          <w:tcPr>
            <w:tcW w:w="1810" w:type="pct"/>
            <w:gridSpan w:val="5"/>
            <w:vAlign w:val="center"/>
          </w:tcPr>
          <w:p w14:paraId="2EDBDA24" w14:textId="77777777" w:rsidR="00C10872" w:rsidRPr="006F611C" w:rsidRDefault="00C10872" w:rsidP="007F7B54">
            <w:pPr>
              <w:pStyle w:val="ListParagraph"/>
              <w:numPr>
                <w:ilvl w:val="0"/>
                <w:numId w:val="4"/>
              </w:numPr>
              <w:ind w:left="175" w:hanging="262"/>
              <w:rPr>
                <w:rFonts w:ascii="Calibri" w:hAnsi="Calibri"/>
              </w:rPr>
            </w:pPr>
            <w:r w:rsidRPr="006F611C">
              <w:rPr>
                <w:rFonts w:ascii="Calibri" w:hAnsi="Calibri"/>
              </w:rPr>
              <w:t>No</w:t>
            </w:r>
          </w:p>
        </w:tc>
      </w:tr>
      <w:tr w:rsidR="004654D2" w:rsidRPr="006F611C" w14:paraId="43468DD0" w14:textId="77777777" w:rsidTr="00AD7D9B">
        <w:tc>
          <w:tcPr>
            <w:tcW w:w="1945" w:type="pct"/>
            <w:gridSpan w:val="2"/>
          </w:tcPr>
          <w:p w14:paraId="643BF412" w14:textId="77777777" w:rsidR="004654D2" w:rsidRPr="006F611C" w:rsidRDefault="004654D2" w:rsidP="007E1771">
            <w:pPr>
              <w:rPr>
                <w:rFonts w:ascii="Calibri" w:hAnsi="Calibri"/>
                <w:b/>
              </w:rPr>
            </w:pPr>
            <w:r w:rsidRPr="000E4312">
              <w:rPr>
                <w:rFonts w:ascii="Calibri" w:hAnsi="Calibri"/>
                <w:b/>
                <w:highlight w:val="yellow"/>
              </w:rPr>
              <w:t>EXPECTED DATE OF COMPLETION AND /OR GRADUATION</w:t>
            </w:r>
          </w:p>
        </w:tc>
        <w:tc>
          <w:tcPr>
            <w:tcW w:w="3055" w:type="pct"/>
            <w:gridSpan w:val="10"/>
            <w:vAlign w:val="center"/>
          </w:tcPr>
          <w:p w14:paraId="6B0F413C" w14:textId="77777777" w:rsidR="004654D2" w:rsidRPr="006F611C" w:rsidRDefault="004654D2" w:rsidP="007F7B54">
            <w:pPr>
              <w:pStyle w:val="ListParagraph"/>
              <w:ind w:left="175"/>
              <w:rPr>
                <w:rFonts w:ascii="Calibri" w:hAnsi="Calibri"/>
              </w:rPr>
            </w:pPr>
          </w:p>
        </w:tc>
      </w:tr>
      <w:tr w:rsidR="00A045D0" w:rsidRPr="006F611C" w14:paraId="3A7588CE" w14:textId="77777777" w:rsidTr="00AD7D9B">
        <w:tc>
          <w:tcPr>
            <w:tcW w:w="1945" w:type="pct"/>
            <w:gridSpan w:val="2"/>
          </w:tcPr>
          <w:p w14:paraId="04BB3783" w14:textId="77777777" w:rsidR="00C10872" w:rsidRPr="006F611C" w:rsidRDefault="00C10872" w:rsidP="002A2546">
            <w:pPr>
              <w:rPr>
                <w:rFonts w:ascii="Calibri" w:hAnsi="Calibri"/>
                <w:b/>
              </w:rPr>
            </w:pPr>
            <w:r w:rsidRPr="000E4312">
              <w:rPr>
                <w:rFonts w:ascii="Calibri" w:hAnsi="Calibri"/>
                <w:b/>
                <w:highlight w:val="yellow"/>
              </w:rPr>
              <w:t>WHAT OCCUPATION DO YOU HOPE TO HAVE WHEN YOU GRADUATE?</w:t>
            </w:r>
          </w:p>
        </w:tc>
        <w:tc>
          <w:tcPr>
            <w:tcW w:w="3055" w:type="pct"/>
            <w:gridSpan w:val="10"/>
            <w:vAlign w:val="center"/>
          </w:tcPr>
          <w:p w14:paraId="1D4D52FD" w14:textId="77777777" w:rsidR="00C10872" w:rsidRPr="006F611C" w:rsidRDefault="00C10872" w:rsidP="00C10872">
            <w:pPr>
              <w:rPr>
                <w:rFonts w:ascii="Calibri" w:hAnsi="Calibri"/>
              </w:rPr>
            </w:pPr>
          </w:p>
        </w:tc>
      </w:tr>
      <w:tr w:rsidR="0053768B" w:rsidRPr="006F611C" w14:paraId="4CCA52F8" w14:textId="77777777" w:rsidTr="00AD7D9B">
        <w:tc>
          <w:tcPr>
            <w:tcW w:w="5000" w:type="pct"/>
            <w:gridSpan w:val="12"/>
          </w:tcPr>
          <w:p w14:paraId="4A0E18F5" w14:textId="082F25A5" w:rsidR="0053768B" w:rsidRPr="006F611C" w:rsidRDefault="00AF0E01">
            <w:pPr>
              <w:rPr>
                <w:rFonts w:ascii="Calibri" w:hAnsi="Calibri"/>
                <w:b/>
                <w:bCs/>
              </w:rPr>
            </w:pPr>
            <w:r w:rsidRPr="006F611C">
              <w:rPr>
                <w:rFonts w:ascii="Calibri" w:hAnsi="Calibri"/>
                <w:b/>
                <w:bCs/>
              </w:rPr>
              <w:t>P</w:t>
            </w:r>
            <w:r w:rsidR="004654D2" w:rsidRPr="006F611C">
              <w:rPr>
                <w:rFonts w:ascii="Calibri" w:hAnsi="Calibri"/>
                <w:b/>
                <w:bCs/>
              </w:rPr>
              <w:t>AST EDUCATION</w:t>
            </w:r>
          </w:p>
          <w:p w14:paraId="19E04BD8" w14:textId="77777777" w:rsidR="004654D2" w:rsidRPr="006F611C" w:rsidRDefault="004654D2">
            <w:pPr>
              <w:rPr>
                <w:rFonts w:ascii="Calibri" w:hAnsi="Calibri"/>
                <w:bCs/>
              </w:rPr>
            </w:pPr>
            <w:r w:rsidRPr="006F611C">
              <w:rPr>
                <w:rFonts w:ascii="Calibri" w:hAnsi="Calibri"/>
                <w:bCs/>
                <w:lang w:val="en"/>
              </w:rPr>
              <w:t>Please list the last two academic institutions you have attended starting from the most recent.</w:t>
            </w:r>
          </w:p>
        </w:tc>
      </w:tr>
      <w:tr w:rsidR="00BB5839" w:rsidRPr="006F611C" w14:paraId="3B2ABC2F" w14:textId="77777777" w:rsidTr="00AD7D9B">
        <w:tc>
          <w:tcPr>
            <w:tcW w:w="702" w:type="pct"/>
          </w:tcPr>
          <w:p w14:paraId="08DDC219" w14:textId="77777777" w:rsidR="00BB5839" w:rsidRPr="000E4312" w:rsidRDefault="00BB5839" w:rsidP="00BB5839">
            <w:pPr>
              <w:rPr>
                <w:rFonts w:ascii="Calibri" w:hAnsi="Calibri"/>
                <w:b/>
                <w:highlight w:val="yellow"/>
              </w:rPr>
            </w:pPr>
            <w:r w:rsidRPr="000E4312">
              <w:rPr>
                <w:rFonts w:ascii="Calibri" w:hAnsi="Calibri"/>
                <w:b/>
                <w:highlight w:val="yellow"/>
              </w:rPr>
              <w:t>FROM</w:t>
            </w:r>
          </w:p>
          <w:p w14:paraId="3E6BEFEE" w14:textId="77777777" w:rsidR="00BB5839" w:rsidRPr="000E4312" w:rsidRDefault="00BB5839" w:rsidP="00BB5839">
            <w:pPr>
              <w:rPr>
                <w:rFonts w:ascii="Calibri" w:hAnsi="Calibri"/>
                <w:b/>
                <w:highlight w:val="yellow"/>
              </w:rPr>
            </w:pPr>
            <w:r w:rsidRPr="000E4312">
              <w:rPr>
                <w:rFonts w:ascii="Calibri" w:hAnsi="Calibri"/>
                <w:b/>
                <w:highlight w:val="yellow"/>
              </w:rPr>
              <w:t>(MM/YY)</w:t>
            </w:r>
          </w:p>
        </w:tc>
        <w:tc>
          <w:tcPr>
            <w:tcW w:w="1244" w:type="pct"/>
          </w:tcPr>
          <w:p w14:paraId="4DE055CD" w14:textId="77777777" w:rsidR="00BB5839" w:rsidRPr="000E4312" w:rsidRDefault="00BB5839" w:rsidP="00BB5839">
            <w:pPr>
              <w:rPr>
                <w:rFonts w:ascii="Calibri" w:hAnsi="Calibri"/>
                <w:b/>
                <w:bCs/>
                <w:highlight w:val="yellow"/>
              </w:rPr>
            </w:pPr>
            <w:r w:rsidRPr="000E4312">
              <w:rPr>
                <w:rFonts w:ascii="Calibri" w:hAnsi="Calibri"/>
                <w:b/>
                <w:bCs/>
                <w:highlight w:val="yellow"/>
              </w:rPr>
              <w:t>TO</w:t>
            </w:r>
          </w:p>
          <w:p w14:paraId="3248793B" w14:textId="77777777" w:rsidR="00BB5839" w:rsidRPr="000E4312" w:rsidRDefault="00BB5839" w:rsidP="00BB5839">
            <w:pPr>
              <w:rPr>
                <w:rFonts w:ascii="Calibri" w:hAnsi="Calibri"/>
                <w:b/>
                <w:bCs/>
                <w:highlight w:val="yellow"/>
              </w:rPr>
            </w:pPr>
            <w:r w:rsidRPr="000E4312">
              <w:rPr>
                <w:rFonts w:ascii="Calibri" w:hAnsi="Calibri"/>
                <w:b/>
                <w:bCs/>
                <w:highlight w:val="yellow"/>
              </w:rPr>
              <w:t>(MM/YY)</w:t>
            </w:r>
          </w:p>
        </w:tc>
        <w:tc>
          <w:tcPr>
            <w:tcW w:w="899" w:type="pct"/>
            <w:gridSpan w:val="3"/>
          </w:tcPr>
          <w:p w14:paraId="215FAB85" w14:textId="77777777" w:rsidR="00BB5839" w:rsidRPr="006F611C" w:rsidRDefault="00BB5839" w:rsidP="00BB5839">
            <w:pPr>
              <w:rPr>
                <w:rFonts w:ascii="Calibri" w:hAnsi="Calibri"/>
                <w:b/>
                <w:bCs/>
              </w:rPr>
            </w:pPr>
            <w:r w:rsidRPr="006F611C">
              <w:rPr>
                <w:rFonts w:ascii="Calibri" w:hAnsi="Calibri"/>
                <w:b/>
                <w:bCs/>
              </w:rPr>
              <w:t xml:space="preserve">NAME OF INSTITUTION </w:t>
            </w:r>
          </w:p>
        </w:tc>
        <w:tc>
          <w:tcPr>
            <w:tcW w:w="2155" w:type="pct"/>
            <w:gridSpan w:val="7"/>
          </w:tcPr>
          <w:p w14:paraId="6E43D40C" w14:textId="77777777" w:rsidR="00BB5839" w:rsidRPr="006F611C" w:rsidRDefault="00BB5839" w:rsidP="00BB5839">
            <w:pPr>
              <w:rPr>
                <w:rFonts w:ascii="Calibri" w:hAnsi="Calibri"/>
                <w:b/>
                <w:bCs/>
              </w:rPr>
            </w:pPr>
            <w:r w:rsidRPr="006F611C">
              <w:rPr>
                <w:rFonts w:ascii="Calibri" w:hAnsi="Calibri"/>
                <w:b/>
                <w:bCs/>
              </w:rPr>
              <w:t>NAME OF PROGRAM (CERTIFICATE, DEGREE, DIPLOMA)</w:t>
            </w:r>
          </w:p>
        </w:tc>
      </w:tr>
      <w:tr w:rsidR="00BB5839" w:rsidRPr="006F611C" w14:paraId="60391FAE" w14:textId="77777777" w:rsidTr="00AD7D9B">
        <w:tc>
          <w:tcPr>
            <w:tcW w:w="702" w:type="pct"/>
          </w:tcPr>
          <w:p w14:paraId="7182193C" w14:textId="77777777" w:rsidR="00BB5839" w:rsidRPr="006F611C" w:rsidRDefault="00BB5839" w:rsidP="00BB5839">
            <w:pPr>
              <w:rPr>
                <w:rFonts w:ascii="Calibri" w:hAnsi="Calibri"/>
                <w:b/>
              </w:rPr>
            </w:pPr>
          </w:p>
          <w:p w14:paraId="270EFB8C" w14:textId="77777777" w:rsidR="00BB5839" w:rsidRPr="006F611C" w:rsidRDefault="00BB5839" w:rsidP="00BB5839">
            <w:pPr>
              <w:rPr>
                <w:rFonts w:ascii="Calibri" w:hAnsi="Calibri"/>
                <w:b/>
              </w:rPr>
            </w:pPr>
          </w:p>
        </w:tc>
        <w:tc>
          <w:tcPr>
            <w:tcW w:w="1244" w:type="pct"/>
          </w:tcPr>
          <w:p w14:paraId="04D5014E" w14:textId="77777777" w:rsidR="00BB5839" w:rsidRPr="006F611C" w:rsidRDefault="00BB5839" w:rsidP="00BB5839">
            <w:pPr>
              <w:rPr>
                <w:rFonts w:ascii="Calibri" w:hAnsi="Calibri"/>
                <w:b/>
                <w:bCs/>
              </w:rPr>
            </w:pPr>
          </w:p>
        </w:tc>
        <w:tc>
          <w:tcPr>
            <w:tcW w:w="899" w:type="pct"/>
            <w:gridSpan w:val="3"/>
          </w:tcPr>
          <w:p w14:paraId="7A9FBFD6" w14:textId="77777777" w:rsidR="00BB5839" w:rsidRPr="006F611C" w:rsidRDefault="00BB5839" w:rsidP="00BB5839">
            <w:pPr>
              <w:rPr>
                <w:rFonts w:ascii="Calibri" w:hAnsi="Calibri"/>
                <w:b/>
                <w:bCs/>
              </w:rPr>
            </w:pPr>
          </w:p>
        </w:tc>
        <w:tc>
          <w:tcPr>
            <w:tcW w:w="2155" w:type="pct"/>
            <w:gridSpan w:val="7"/>
          </w:tcPr>
          <w:p w14:paraId="5D8F5EEA" w14:textId="77777777" w:rsidR="00BB5839" w:rsidRPr="006F611C" w:rsidRDefault="00BB5839" w:rsidP="00BB5839">
            <w:pPr>
              <w:rPr>
                <w:rFonts w:ascii="Calibri" w:hAnsi="Calibri"/>
                <w:b/>
                <w:bCs/>
              </w:rPr>
            </w:pPr>
          </w:p>
        </w:tc>
      </w:tr>
      <w:tr w:rsidR="00BB5839" w:rsidRPr="006F611C" w14:paraId="4DDF9C05" w14:textId="77777777" w:rsidTr="00AD7D9B">
        <w:tc>
          <w:tcPr>
            <w:tcW w:w="702" w:type="pct"/>
          </w:tcPr>
          <w:p w14:paraId="0A814CE7" w14:textId="77777777" w:rsidR="00BB5839" w:rsidRPr="006F611C" w:rsidRDefault="00BB5839" w:rsidP="00BB5839">
            <w:pPr>
              <w:rPr>
                <w:rFonts w:ascii="Calibri" w:hAnsi="Calibri"/>
                <w:b/>
              </w:rPr>
            </w:pPr>
          </w:p>
          <w:p w14:paraId="1D6FE29B" w14:textId="77777777" w:rsidR="00BB5839" w:rsidRPr="006F611C" w:rsidRDefault="00BB5839" w:rsidP="00BB5839">
            <w:pPr>
              <w:rPr>
                <w:rFonts w:ascii="Calibri" w:hAnsi="Calibri"/>
                <w:b/>
              </w:rPr>
            </w:pPr>
          </w:p>
        </w:tc>
        <w:tc>
          <w:tcPr>
            <w:tcW w:w="1244" w:type="pct"/>
          </w:tcPr>
          <w:p w14:paraId="68551FFC" w14:textId="77777777" w:rsidR="00BB5839" w:rsidRPr="006F611C" w:rsidRDefault="00BB5839" w:rsidP="00BB5839">
            <w:pPr>
              <w:rPr>
                <w:rFonts w:ascii="Calibri" w:hAnsi="Calibri"/>
                <w:b/>
                <w:bCs/>
              </w:rPr>
            </w:pPr>
          </w:p>
        </w:tc>
        <w:tc>
          <w:tcPr>
            <w:tcW w:w="899" w:type="pct"/>
            <w:gridSpan w:val="3"/>
          </w:tcPr>
          <w:p w14:paraId="24B8F1EC" w14:textId="77777777" w:rsidR="00BB5839" w:rsidRPr="006F611C" w:rsidRDefault="00BB5839" w:rsidP="00BB5839">
            <w:pPr>
              <w:rPr>
                <w:rFonts w:ascii="Calibri" w:hAnsi="Calibri"/>
                <w:b/>
                <w:bCs/>
              </w:rPr>
            </w:pPr>
          </w:p>
        </w:tc>
        <w:tc>
          <w:tcPr>
            <w:tcW w:w="2155" w:type="pct"/>
            <w:gridSpan w:val="7"/>
          </w:tcPr>
          <w:p w14:paraId="6625A95F" w14:textId="77777777" w:rsidR="00BB5839" w:rsidRPr="006F611C" w:rsidRDefault="00BB5839" w:rsidP="00BB5839">
            <w:pPr>
              <w:rPr>
                <w:rFonts w:ascii="Calibri" w:hAnsi="Calibri"/>
                <w:b/>
                <w:bCs/>
              </w:rPr>
            </w:pPr>
          </w:p>
        </w:tc>
      </w:tr>
      <w:tr w:rsidR="00BB5839" w:rsidRPr="006F611C" w14:paraId="47FB5753" w14:textId="77777777" w:rsidTr="000E4312">
        <w:tc>
          <w:tcPr>
            <w:tcW w:w="702" w:type="pct"/>
          </w:tcPr>
          <w:p w14:paraId="167144FC" w14:textId="77777777" w:rsidR="00BB5839" w:rsidRPr="006F611C" w:rsidRDefault="00BB5839" w:rsidP="00BB5839">
            <w:pPr>
              <w:rPr>
                <w:rFonts w:ascii="Calibri" w:hAnsi="Calibri"/>
                <w:b/>
              </w:rPr>
            </w:pPr>
          </w:p>
          <w:p w14:paraId="127030DF" w14:textId="77777777" w:rsidR="00BB5839" w:rsidRPr="006F611C" w:rsidRDefault="00BB5839" w:rsidP="00BB5839">
            <w:pPr>
              <w:rPr>
                <w:rFonts w:ascii="Calibri" w:hAnsi="Calibri"/>
                <w:b/>
              </w:rPr>
            </w:pPr>
          </w:p>
        </w:tc>
        <w:tc>
          <w:tcPr>
            <w:tcW w:w="1244" w:type="pct"/>
          </w:tcPr>
          <w:p w14:paraId="750F8CC3" w14:textId="77777777" w:rsidR="00BB5839" w:rsidRPr="006F611C" w:rsidRDefault="00BB5839" w:rsidP="00BB5839">
            <w:pPr>
              <w:rPr>
                <w:rFonts w:ascii="Calibri" w:hAnsi="Calibri"/>
                <w:b/>
                <w:bCs/>
              </w:rPr>
            </w:pPr>
          </w:p>
        </w:tc>
        <w:tc>
          <w:tcPr>
            <w:tcW w:w="899" w:type="pct"/>
            <w:gridSpan w:val="3"/>
          </w:tcPr>
          <w:p w14:paraId="7098060E" w14:textId="77777777" w:rsidR="00BB5839" w:rsidRPr="006F611C" w:rsidRDefault="00BB5839" w:rsidP="00BB5839">
            <w:pPr>
              <w:rPr>
                <w:rFonts w:ascii="Calibri" w:hAnsi="Calibri"/>
                <w:b/>
                <w:bCs/>
              </w:rPr>
            </w:pPr>
          </w:p>
        </w:tc>
        <w:tc>
          <w:tcPr>
            <w:tcW w:w="2155" w:type="pct"/>
            <w:gridSpan w:val="7"/>
          </w:tcPr>
          <w:p w14:paraId="132D329C" w14:textId="77777777" w:rsidR="00BB5839" w:rsidRPr="006F611C" w:rsidRDefault="00BB5839" w:rsidP="00BB5839">
            <w:pPr>
              <w:rPr>
                <w:rFonts w:ascii="Calibri" w:hAnsi="Calibri"/>
                <w:b/>
                <w:bCs/>
              </w:rPr>
            </w:pPr>
          </w:p>
        </w:tc>
      </w:tr>
      <w:tr w:rsidR="00D578D4" w:rsidRPr="006F611C" w14:paraId="71895F9A" w14:textId="77777777" w:rsidTr="00AD7D9B">
        <w:tc>
          <w:tcPr>
            <w:tcW w:w="702" w:type="pct"/>
            <w:tcBorders>
              <w:bottom w:val="single" w:sz="4" w:space="0" w:color="auto"/>
            </w:tcBorders>
          </w:tcPr>
          <w:p w14:paraId="7DA75DCD" w14:textId="77777777" w:rsidR="00D578D4" w:rsidRPr="006F611C" w:rsidRDefault="00D578D4" w:rsidP="00BB5839">
            <w:pPr>
              <w:rPr>
                <w:rFonts w:ascii="Calibri" w:hAnsi="Calibri"/>
                <w:b/>
              </w:rPr>
            </w:pPr>
          </w:p>
        </w:tc>
        <w:tc>
          <w:tcPr>
            <w:tcW w:w="1244" w:type="pct"/>
            <w:tcBorders>
              <w:bottom w:val="single" w:sz="4" w:space="0" w:color="auto"/>
            </w:tcBorders>
          </w:tcPr>
          <w:p w14:paraId="18C68546" w14:textId="77777777" w:rsidR="00D578D4" w:rsidRPr="006F611C" w:rsidRDefault="00D578D4" w:rsidP="00BB5839">
            <w:pPr>
              <w:rPr>
                <w:rFonts w:ascii="Calibri" w:hAnsi="Calibri"/>
                <w:b/>
                <w:bCs/>
              </w:rPr>
            </w:pPr>
          </w:p>
        </w:tc>
        <w:tc>
          <w:tcPr>
            <w:tcW w:w="899" w:type="pct"/>
            <w:gridSpan w:val="3"/>
            <w:tcBorders>
              <w:bottom w:val="single" w:sz="4" w:space="0" w:color="auto"/>
            </w:tcBorders>
          </w:tcPr>
          <w:p w14:paraId="12F39564" w14:textId="77777777" w:rsidR="00D578D4" w:rsidRPr="006F611C" w:rsidRDefault="00D578D4" w:rsidP="00BB5839">
            <w:pPr>
              <w:rPr>
                <w:rFonts w:ascii="Calibri" w:hAnsi="Calibri"/>
                <w:b/>
                <w:bCs/>
              </w:rPr>
            </w:pPr>
          </w:p>
        </w:tc>
        <w:tc>
          <w:tcPr>
            <w:tcW w:w="2155" w:type="pct"/>
            <w:gridSpan w:val="7"/>
            <w:tcBorders>
              <w:bottom w:val="single" w:sz="4" w:space="0" w:color="auto"/>
            </w:tcBorders>
          </w:tcPr>
          <w:p w14:paraId="25B6D155" w14:textId="77777777" w:rsidR="00D578D4" w:rsidRPr="006F611C" w:rsidRDefault="00D578D4" w:rsidP="00BB5839">
            <w:pPr>
              <w:rPr>
                <w:rFonts w:ascii="Calibri" w:hAnsi="Calibri"/>
                <w:b/>
                <w:bCs/>
              </w:rPr>
            </w:pPr>
          </w:p>
        </w:tc>
      </w:tr>
    </w:tbl>
    <w:p w14:paraId="5D564D1F" w14:textId="2A7FE2EB" w:rsidR="000E4312" w:rsidRPr="006F611C" w:rsidRDefault="000E4312">
      <w:pPr>
        <w:rPr>
          <w:rFonts w:ascii="Calibri" w:hAnsi="Calibri"/>
        </w:rPr>
      </w:pPr>
    </w:p>
    <w:tbl>
      <w:tblPr>
        <w:tblStyle w:val="TableGrid"/>
        <w:tblW w:w="5335" w:type="pct"/>
        <w:tblLayout w:type="fixed"/>
        <w:tblLook w:val="04A0" w:firstRow="1" w:lastRow="0" w:firstColumn="1" w:lastColumn="0" w:noHBand="0" w:noVBand="1"/>
      </w:tblPr>
      <w:tblGrid>
        <w:gridCol w:w="2471"/>
        <w:gridCol w:w="409"/>
        <w:gridCol w:w="1440"/>
        <w:gridCol w:w="17"/>
        <w:gridCol w:w="744"/>
        <w:gridCol w:w="1129"/>
        <w:gridCol w:w="2998"/>
      </w:tblGrid>
      <w:tr w:rsidR="00D409F5" w:rsidRPr="006F611C" w14:paraId="6CA436BF" w14:textId="77777777" w:rsidTr="00E81A61">
        <w:tc>
          <w:tcPr>
            <w:tcW w:w="5000" w:type="pct"/>
            <w:gridSpan w:val="7"/>
            <w:shd w:val="clear" w:color="auto" w:fill="55135D"/>
          </w:tcPr>
          <w:p w14:paraId="154E01B5" w14:textId="77777777" w:rsidR="00D409F5" w:rsidRPr="006F611C" w:rsidRDefault="00D409F5" w:rsidP="00D409F5">
            <w:pPr>
              <w:rPr>
                <w:rFonts w:ascii="Calibri" w:hAnsi="Calibri"/>
                <w:b/>
              </w:rPr>
            </w:pPr>
            <w:r w:rsidRPr="006036DC">
              <w:rPr>
                <w:rFonts w:ascii="Calibri" w:hAnsi="Calibri"/>
                <w:b/>
                <w:bCs/>
                <w:color w:val="FFFFFF" w:themeColor="background1"/>
              </w:rPr>
              <w:t>SECTION 5 – DETERMINING FINANCIAL NEED</w:t>
            </w:r>
          </w:p>
        </w:tc>
      </w:tr>
      <w:tr w:rsidR="007A1927" w:rsidRPr="006F611C" w14:paraId="774CF6C2" w14:textId="77777777" w:rsidTr="00E81A61">
        <w:trPr>
          <w:trHeight w:val="521"/>
        </w:trPr>
        <w:tc>
          <w:tcPr>
            <w:tcW w:w="5000" w:type="pct"/>
            <w:gridSpan w:val="7"/>
            <w:shd w:val="clear" w:color="auto" w:fill="auto"/>
          </w:tcPr>
          <w:p w14:paraId="72D52DDA" w14:textId="77777777" w:rsidR="002802EA" w:rsidRPr="006F611C" w:rsidRDefault="007A1927" w:rsidP="00D409F5">
            <w:pPr>
              <w:rPr>
                <w:rFonts w:ascii="Calibri" w:hAnsi="Calibri"/>
              </w:rPr>
            </w:pPr>
            <w:proofErr w:type="spellStart"/>
            <w:r w:rsidRPr="006F611C">
              <w:rPr>
                <w:rFonts w:ascii="Calibri" w:hAnsi="Calibri"/>
              </w:rPr>
              <w:t>Indspire</w:t>
            </w:r>
            <w:proofErr w:type="spellEnd"/>
            <w:r w:rsidRPr="006F611C">
              <w:rPr>
                <w:rFonts w:ascii="Calibri" w:hAnsi="Calibri"/>
              </w:rPr>
              <w:t xml:space="preserve"> encourages all students to make a personal financial contribution to the costs of their education.</w:t>
            </w:r>
          </w:p>
        </w:tc>
      </w:tr>
      <w:tr w:rsidR="00D20460" w:rsidRPr="006F611C" w14:paraId="0FEC3D9A" w14:textId="77777777" w:rsidTr="00E81A61">
        <w:trPr>
          <w:trHeight w:val="1890"/>
        </w:trPr>
        <w:tc>
          <w:tcPr>
            <w:tcW w:w="1342" w:type="pct"/>
            <w:vMerge w:val="restart"/>
            <w:tcBorders>
              <w:right w:val="single" w:sz="4" w:space="0" w:color="auto"/>
            </w:tcBorders>
          </w:tcPr>
          <w:p w14:paraId="5EA36656" w14:textId="77777777" w:rsidR="00D20460" w:rsidRPr="006F611C" w:rsidRDefault="00D20460" w:rsidP="00D409F5">
            <w:pPr>
              <w:rPr>
                <w:rFonts w:ascii="Calibri" w:hAnsi="Calibri"/>
                <w:b/>
              </w:rPr>
            </w:pPr>
            <w:r w:rsidRPr="000E4312">
              <w:rPr>
                <w:rFonts w:ascii="Calibri" w:hAnsi="Calibri"/>
                <w:b/>
                <w:highlight w:val="yellow"/>
              </w:rPr>
              <w:t>RESIDENCY WHILE IN SCHOOL</w:t>
            </w:r>
          </w:p>
          <w:p w14:paraId="3D99E6CE" w14:textId="77777777" w:rsidR="00D20460" w:rsidRPr="006F611C" w:rsidRDefault="004654D2" w:rsidP="00D409F5">
            <w:pPr>
              <w:rPr>
                <w:rFonts w:ascii="Calibri" w:hAnsi="Calibri"/>
                <w:lang w:val="en"/>
              </w:rPr>
            </w:pPr>
            <w:r w:rsidRPr="006F611C">
              <w:rPr>
                <w:rFonts w:ascii="Calibri" w:hAnsi="Calibri"/>
                <w:lang w:val="en"/>
              </w:rPr>
              <w:t>Select as many as needed.</w:t>
            </w:r>
          </w:p>
          <w:p w14:paraId="54384673" w14:textId="77777777" w:rsidR="004654D2" w:rsidRPr="006F611C" w:rsidRDefault="004654D2" w:rsidP="00D409F5">
            <w:pPr>
              <w:rPr>
                <w:rFonts w:ascii="Calibri" w:hAnsi="Calibri"/>
              </w:rPr>
            </w:pPr>
          </w:p>
          <w:p w14:paraId="0DF38CE9" w14:textId="77777777" w:rsidR="00D20460" w:rsidRPr="006F611C" w:rsidRDefault="00F46DD8" w:rsidP="00817574">
            <w:pPr>
              <w:pStyle w:val="ListParagraph"/>
              <w:numPr>
                <w:ilvl w:val="0"/>
                <w:numId w:val="6"/>
              </w:numPr>
              <w:ind w:left="284" w:hanging="294"/>
              <w:contextualSpacing w:val="0"/>
              <w:rPr>
                <w:rFonts w:ascii="Calibri" w:hAnsi="Calibri"/>
              </w:rPr>
            </w:pPr>
            <w:r w:rsidRPr="006F611C">
              <w:rPr>
                <w:rFonts w:ascii="Calibri" w:hAnsi="Calibri"/>
              </w:rPr>
              <w:t>On my own</w:t>
            </w:r>
          </w:p>
          <w:p w14:paraId="56F316D4" w14:textId="77777777" w:rsidR="004654D2" w:rsidRPr="006F611C" w:rsidRDefault="004654D2" w:rsidP="004654D2">
            <w:pPr>
              <w:pStyle w:val="ListParagraph"/>
              <w:numPr>
                <w:ilvl w:val="0"/>
                <w:numId w:val="6"/>
              </w:numPr>
              <w:ind w:left="284" w:hanging="294"/>
              <w:contextualSpacing w:val="0"/>
              <w:rPr>
                <w:rFonts w:ascii="Calibri" w:hAnsi="Calibri"/>
              </w:rPr>
            </w:pPr>
            <w:r w:rsidRPr="006F611C">
              <w:rPr>
                <w:rFonts w:ascii="Calibri" w:hAnsi="Calibri"/>
              </w:rPr>
              <w:t>With parent(s)</w:t>
            </w:r>
          </w:p>
          <w:p w14:paraId="4AAE55D4" w14:textId="77777777" w:rsidR="00D20460" w:rsidRPr="006F611C" w:rsidRDefault="00F46DD8" w:rsidP="00817574">
            <w:pPr>
              <w:pStyle w:val="ListParagraph"/>
              <w:numPr>
                <w:ilvl w:val="0"/>
                <w:numId w:val="6"/>
              </w:numPr>
              <w:ind w:left="284" w:hanging="294"/>
              <w:contextualSpacing w:val="0"/>
              <w:rPr>
                <w:rFonts w:ascii="Calibri" w:hAnsi="Calibri"/>
              </w:rPr>
            </w:pPr>
            <w:r w:rsidRPr="006F611C">
              <w:rPr>
                <w:rFonts w:ascii="Calibri" w:hAnsi="Calibri"/>
              </w:rPr>
              <w:t>With spouse or common law partner</w:t>
            </w:r>
          </w:p>
          <w:p w14:paraId="7EEC73C6" w14:textId="77777777" w:rsidR="00D20460" w:rsidRPr="006F611C" w:rsidRDefault="00F46DD8" w:rsidP="00817574">
            <w:pPr>
              <w:pStyle w:val="ListParagraph"/>
              <w:numPr>
                <w:ilvl w:val="0"/>
                <w:numId w:val="6"/>
              </w:numPr>
              <w:ind w:left="284" w:hanging="294"/>
              <w:contextualSpacing w:val="0"/>
              <w:rPr>
                <w:rFonts w:ascii="Calibri" w:hAnsi="Calibri"/>
              </w:rPr>
            </w:pPr>
            <w:r w:rsidRPr="006F611C">
              <w:rPr>
                <w:rFonts w:ascii="Calibri" w:hAnsi="Calibri"/>
              </w:rPr>
              <w:t>With child(</w:t>
            </w:r>
            <w:proofErr w:type="spellStart"/>
            <w:r w:rsidRPr="006F611C">
              <w:rPr>
                <w:rFonts w:ascii="Calibri" w:hAnsi="Calibri"/>
              </w:rPr>
              <w:t>ren</w:t>
            </w:r>
            <w:proofErr w:type="spellEnd"/>
            <w:r w:rsidRPr="006F611C">
              <w:rPr>
                <w:rFonts w:ascii="Calibri" w:hAnsi="Calibri"/>
              </w:rPr>
              <w:t>)</w:t>
            </w:r>
          </w:p>
          <w:p w14:paraId="50225D67" w14:textId="77777777" w:rsidR="00D20460" w:rsidRPr="006F611C" w:rsidRDefault="00F46DD8" w:rsidP="00817574">
            <w:pPr>
              <w:pStyle w:val="ListParagraph"/>
              <w:numPr>
                <w:ilvl w:val="0"/>
                <w:numId w:val="6"/>
              </w:numPr>
              <w:ind w:left="284" w:hanging="294"/>
              <w:contextualSpacing w:val="0"/>
              <w:rPr>
                <w:rFonts w:ascii="Calibri" w:hAnsi="Calibri"/>
              </w:rPr>
            </w:pPr>
            <w:r w:rsidRPr="006F611C">
              <w:rPr>
                <w:rFonts w:ascii="Calibri" w:hAnsi="Calibri"/>
              </w:rPr>
              <w:t>Other – please specify:</w:t>
            </w:r>
          </w:p>
          <w:p w14:paraId="5166169A" w14:textId="77777777" w:rsidR="00D20460" w:rsidRPr="006F611C" w:rsidRDefault="00D20460" w:rsidP="007F7B54">
            <w:pPr>
              <w:pStyle w:val="ListParagraph"/>
              <w:ind w:left="284"/>
              <w:rPr>
                <w:rFonts w:ascii="Calibri" w:hAnsi="Calibri"/>
              </w:rPr>
            </w:pPr>
            <w:r w:rsidRPr="006F611C">
              <w:rPr>
                <w:rFonts w:ascii="Calibri" w:hAnsi="Calibri"/>
              </w:rPr>
              <w:t>_________________</w:t>
            </w:r>
          </w:p>
        </w:tc>
        <w:tc>
          <w:tcPr>
            <w:tcW w:w="1013" w:type="pct"/>
            <w:gridSpan w:val="3"/>
            <w:vMerge w:val="restart"/>
            <w:tcBorders>
              <w:top w:val="single" w:sz="4" w:space="0" w:color="auto"/>
              <w:left w:val="single" w:sz="4" w:space="0" w:color="auto"/>
              <w:right w:val="single" w:sz="4" w:space="0" w:color="auto"/>
            </w:tcBorders>
          </w:tcPr>
          <w:p w14:paraId="547DF826" w14:textId="77777777" w:rsidR="00D20460" w:rsidRPr="006F611C" w:rsidRDefault="00D20460" w:rsidP="00D409F5">
            <w:pPr>
              <w:rPr>
                <w:rFonts w:ascii="Calibri" w:hAnsi="Calibri"/>
                <w:b/>
              </w:rPr>
            </w:pPr>
            <w:r w:rsidRPr="000E4312">
              <w:rPr>
                <w:rFonts w:ascii="Calibri" w:hAnsi="Calibri"/>
                <w:b/>
                <w:highlight w:val="yellow"/>
              </w:rPr>
              <w:t>CURRENT MARTIAL STATUS</w:t>
            </w:r>
          </w:p>
          <w:p w14:paraId="7FA59A59" w14:textId="77777777" w:rsidR="00D20460" w:rsidRPr="006F611C" w:rsidRDefault="00D20460" w:rsidP="00D409F5">
            <w:pPr>
              <w:rPr>
                <w:rFonts w:ascii="Calibri" w:hAnsi="Calibri"/>
              </w:rPr>
            </w:pPr>
          </w:p>
          <w:p w14:paraId="0F1F52A7" w14:textId="08A09875" w:rsidR="00D20460" w:rsidRPr="006F611C" w:rsidRDefault="00D20460" w:rsidP="00817574">
            <w:pPr>
              <w:pStyle w:val="ListParagraph"/>
              <w:numPr>
                <w:ilvl w:val="0"/>
                <w:numId w:val="7"/>
              </w:numPr>
              <w:ind w:left="196" w:hanging="240"/>
              <w:contextualSpacing w:val="0"/>
              <w:rPr>
                <w:rFonts w:ascii="Calibri" w:hAnsi="Calibri"/>
              </w:rPr>
            </w:pPr>
            <w:r w:rsidRPr="006F611C">
              <w:rPr>
                <w:rFonts w:ascii="Calibri" w:hAnsi="Calibri"/>
              </w:rPr>
              <w:t>Single</w:t>
            </w:r>
            <w:r w:rsidR="00D578D4">
              <w:rPr>
                <w:rFonts w:ascii="Calibri" w:hAnsi="Calibri"/>
              </w:rPr>
              <w:t>/ Divorced/ Widowed</w:t>
            </w:r>
          </w:p>
          <w:p w14:paraId="40503C6C" w14:textId="1CC7A1DB" w:rsidR="00D20460" w:rsidRPr="00D578D4" w:rsidRDefault="00D20460" w:rsidP="00D578D4">
            <w:pPr>
              <w:pStyle w:val="ListParagraph"/>
              <w:numPr>
                <w:ilvl w:val="0"/>
                <w:numId w:val="7"/>
              </w:numPr>
              <w:ind w:left="196" w:hanging="240"/>
              <w:contextualSpacing w:val="0"/>
              <w:rPr>
                <w:rFonts w:ascii="Calibri" w:hAnsi="Calibri"/>
              </w:rPr>
            </w:pPr>
            <w:r w:rsidRPr="006F611C">
              <w:rPr>
                <w:rFonts w:ascii="Calibri" w:hAnsi="Calibri"/>
              </w:rPr>
              <w:t>Married</w:t>
            </w:r>
            <w:r w:rsidR="00D578D4">
              <w:rPr>
                <w:rFonts w:ascii="Calibri" w:hAnsi="Calibri"/>
              </w:rPr>
              <w:t>/</w:t>
            </w:r>
            <w:r w:rsidRPr="00D578D4">
              <w:rPr>
                <w:rFonts w:ascii="Calibri" w:hAnsi="Calibri"/>
              </w:rPr>
              <w:t>Common Law</w:t>
            </w:r>
          </w:p>
          <w:p w14:paraId="64BB484A" w14:textId="425A3D07" w:rsidR="00D20460" w:rsidRPr="006F611C" w:rsidRDefault="00D20460" w:rsidP="000E4312">
            <w:pPr>
              <w:pStyle w:val="ListParagraph"/>
              <w:ind w:left="196"/>
              <w:rPr>
                <w:rFonts w:ascii="Calibri" w:hAnsi="Calibri"/>
              </w:rPr>
            </w:pPr>
          </w:p>
        </w:tc>
        <w:tc>
          <w:tcPr>
            <w:tcW w:w="1017" w:type="pct"/>
            <w:gridSpan w:val="2"/>
            <w:vMerge w:val="restart"/>
            <w:tcBorders>
              <w:top w:val="single" w:sz="4" w:space="0" w:color="auto"/>
              <w:left w:val="single" w:sz="4" w:space="0" w:color="auto"/>
              <w:right w:val="single" w:sz="4" w:space="0" w:color="auto"/>
            </w:tcBorders>
          </w:tcPr>
          <w:p w14:paraId="7FD11892" w14:textId="77777777" w:rsidR="00D20460" w:rsidRPr="006F611C" w:rsidRDefault="00D20460" w:rsidP="002419F1">
            <w:pPr>
              <w:rPr>
                <w:rFonts w:ascii="Calibri" w:hAnsi="Calibri"/>
                <w:b/>
              </w:rPr>
            </w:pPr>
            <w:r w:rsidRPr="000E4312">
              <w:rPr>
                <w:rFonts w:ascii="Calibri" w:hAnsi="Calibri"/>
                <w:b/>
                <w:highlight w:val="yellow"/>
              </w:rPr>
              <w:t xml:space="preserve">HOW MANY </w:t>
            </w:r>
            <w:r w:rsidR="00EC2455" w:rsidRPr="000E4312">
              <w:rPr>
                <w:rFonts w:ascii="Calibri" w:hAnsi="Calibri"/>
                <w:b/>
                <w:highlight w:val="yellow"/>
              </w:rPr>
              <w:t>DEPENDENTS WILL YOU HAVE</w:t>
            </w:r>
            <w:r w:rsidRPr="000E4312">
              <w:rPr>
                <w:rFonts w:ascii="Calibri" w:hAnsi="Calibri"/>
                <w:b/>
                <w:highlight w:val="yellow"/>
              </w:rPr>
              <w:t xml:space="preserve"> UNDER </w:t>
            </w:r>
            <w:r w:rsidR="00EC2455" w:rsidRPr="000E4312">
              <w:rPr>
                <w:rFonts w:ascii="Calibri" w:hAnsi="Calibri"/>
                <w:b/>
                <w:highlight w:val="yellow"/>
              </w:rPr>
              <w:t xml:space="preserve">OR OVER </w:t>
            </w:r>
            <w:r w:rsidRPr="000E4312">
              <w:rPr>
                <w:rFonts w:ascii="Calibri" w:hAnsi="Calibri"/>
                <w:b/>
                <w:highlight w:val="yellow"/>
              </w:rPr>
              <w:t>THE AGE OF 18</w:t>
            </w:r>
            <w:r w:rsidR="004654D2" w:rsidRPr="000E4312">
              <w:rPr>
                <w:rFonts w:ascii="Calibri" w:hAnsi="Calibri"/>
                <w:b/>
                <w:highlight w:val="yellow"/>
              </w:rPr>
              <w:t xml:space="preserve"> RESIDING IN YOUR HOME</w:t>
            </w:r>
            <w:r w:rsidRPr="000E4312">
              <w:rPr>
                <w:rFonts w:ascii="Calibri" w:hAnsi="Calibri"/>
                <w:b/>
                <w:highlight w:val="yellow"/>
              </w:rPr>
              <w:t>:</w:t>
            </w:r>
            <w:r w:rsidR="00EC2455" w:rsidRPr="006036DC">
              <w:t xml:space="preserve"> </w:t>
            </w:r>
          </w:p>
          <w:p w14:paraId="13A88324" w14:textId="77777777" w:rsidR="00D20460" w:rsidRPr="006F611C" w:rsidRDefault="00D20460" w:rsidP="00D20460">
            <w:pPr>
              <w:pStyle w:val="ListParagraph"/>
              <w:contextualSpacing w:val="0"/>
              <w:rPr>
                <w:rFonts w:ascii="Calibri" w:hAnsi="Calibri"/>
              </w:rPr>
            </w:pPr>
          </w:p>
          <w:p w14:paraId="42BBB759" w14:textId="77777777" w:rsidR="00D20460" w:rsidRPr="006F611C" w:rsidRDefault="00D20460" w:rsidP="00817574">
            <w:pPr>
              <w:pStyle w:val="ListParagraph"/>
              <w:numPr>
                <w:ilvl w:val="0"/>
                <w:numId w:val="8"/>
              </w:numPr>
              <w:ind w:left="251" w:hanging="251"/>
              <w:contextualSpacing w:val="0"/>
              <w:rPr>
                <w:rFonts w:ascii="Calibri" w:hAnsi="Calibri"/>
              </w:rPr>
            </w:pPr>
            <w:r w:rsidRPr="006F611C">
              <w:rPr>
                <w:rFonts w:ascii="Calibri" w:hAnsi="Calibri"/>
              </w:rPr>
              <w:t>0</w:t>
            </w:r>
          </w:p>
          <w:p w14:paraId="36759ECF" w14:textId="4A03EDED" w:rsidR="00D20460" w:rsidRPr="006F611C" w:rsidRDefault="00D20460" w:rsidP="00817574">
            <w:pPr>
              <w:pStyle w:val="ListParagraph"/>
              <w:numPr>
                <w:ilvl w:val="0"/>
                <w:numId w:val="8"/>
              </w:numPr>
              <w:ind w:left="251" w:hanging="251"/>
              <w:contextualSpacing w:val="0"/>
              <w:rPr>
                <w:rFonts w:ascii="Calibri" w:hAnsi="Calibri"/>
              </w:rPr>
            </w:pPr>
            <w:r w:rsidRPr="006F611C">
              <w:rPr>
                <w:rFonts w:ascii="Calibri" w:hAnsi="Calibri"/>
              </w:rPr>
              <w:t>1</w:t>
            </w:r>
            <w:r w:rsidR="003E08FB" w:rsidRPr="006F611C">
              <w:rPr>
                <w:rFonts w:ascii="Calibri" w:hAnsi="Calibri"/>
              </w:rPr>
              <w:t xml:space="preserve">     </w:t>
            </w:r>
          </w:p>
          <w:p w14:paraId="595A3DFE" w14:textId="3921353B" w:rsidR="00D20460" w:rsidRPr="006F611C" w:rsidRDefault="00D20460" w:rsidP="00817574">
            <w:pPr>
              <w:pStyle w:val="ListParagraph"/>
              <w:numPr>
                <w:ilvl w:val="0"/>
                <w:numId w:val="8"/>
              </w:numPr>
              <w:ind w:left="251" w:hanging="251"/>
              <w:contextualSpacing w:val="0"/>
              <w:rPr>
                <w:rFonts w:ascii="Calibri" w:hAnsi="Calibri"/>
              </w:rPr>
            </w:pPr>
            <w:r w:rsidRPr="006F611C">
              <w:rPr>
                <w:rFonts w:ascii="Calibri" w:hAnsi="Calibri"/>
              </w:rPr>
              <w:t>2</w:t>
            </w:r>
            <w:r w:rsidR="003E08FB" w:rsidRPr="006F611C">
              <w:rPr>
                <w:rFonts w:ascii="Calibri" w:hAnsi="Calibri"/>
              </w:rPr>
              <w:t xml:space="preserve">     </w:t>
            </w:r>
          </w:p>
          <w:p w14:paraId="76092E75" w14:textId="1C9FCA51" w:rsidR="00D20460" w:rsidRPr="006F611C" w:rsidRDefault="00D20460" w:rsidP="00817574">
            <w:pPr>
              <w:pStyle w:val="ListParagraph"/>
              <w:numPr>
                <w:ilvl w:val="0"/>
                <w:numId w:val="8"/>
              </w:numPr>
              <w:ind w:left="251" w:hanging="251"/>
              <w:contextualSpacing w:val="0"/>
              <w:rPr>
                <w:rFonts w:ascii="Calibri" w:hAnsi="Calibri"/>
              </w:rPr>
            </w:pPr>
            <w:r w:rsidRPr="006F611C">
              <w:rPr>
                <w:rFonts w:ascii="Calibri" w:hAnsi="Calibri"/>
              </w:rPr>
              <w:t>3</w:t>
            </w:r>
            <w:r w:rsidR="003E08FB" w:rsidRPr="006F611C">
              <w:rPr>
                <w:rFonts w:ascii="Calibri" w:hAnsi="Calibri"/>
              </w:rPr>
              <w:t xml:space="preserve">     </w:t>
            </w:r>
          </w:p>
          <w:p w14:paraId="59484200" w14:textId="2E6610D0" w:rsidR="00D20460" w:rsidRPr="006F611C" w:rsidRDefault="00D20460" w:rsidP="00817574">
            <w:pPr>
              <w:pStyle w:val="ListParagraph"/>
              <w:numPr>
                <w:ilvl w:val="0"/>
                <w:numId w:val="8"/>
              </w:numPr>
              <w:ind w:left="251" w:hanging="251"/>
              <w:contextualSpacing w:val="0"/>
              <w:rPr>
                <w:rFonts w:ascii="Calibri" w:hAnsi="Calibri"/>
              </w:rPr>
            </w:pPr>
            <w:r w:rsidRPr="006F611C">
              <w:rPr>
                <w:rFonts w:ascii="Calibri" w:hAnsi="Calibri"/>
              </w:rPr>
              <w:t>4</w:t>
            </w:r>
            <w:r w:rsidR="003E08FB" w:rsidRPr="006F611C">
              <w:rPr>
                <w:rFonts w:ascii="Calibri" w:hAnsi="Calibri"/>
              </w:rPr>
              <w:t xml:space="preserve">    </w:t>
            </w:r>
          </w:p>
          <w:p w14:paraId="4418F1CF" w14:textId="77777777" w:rsidR="00BB3AC6" w:rsidRPr="006F611C" w:rsidRDefault="00BB3AC6" w:rsidP="00817574">
            <w:pPr>
              <w:pStyle w:val="ListParagraph"/>
              <w:numPr>
                <w:ilvl w:val="0"/>
                <w:numId w:val="8"/>
              </w:numPr>
              <w:ind w:left="251" w:hanging="251"/>
              <w:contextualSpacing w:val="0"/>
              <w:rPr>
                <w:rFonts w:ascii="Calibri" w:hAnsi="Calibri"/>
              </w:rPr>
            </w:pPr>
            <w:r w:rsidRPr="006F611C">
              <w:rPr>
                <w:rFonts w:ascii="Calibri" w:hAnsi="Calibri"/>
              </w:rPr>
              <w:t>5</w:t>
            </w:r>
          </w:p>
          <w:p w14:paraId="0C017D0D" w14:textId="77777777" w:rsidR="00BB3AC6" w:rsidRPr="006F611C" w:rsidRDefault="00BB3AC6" w:rsidP="00817574">
            <w:pPr>
              <w:pStyle w:val="ListParagraph"/>
              <w:numPr>
                <w:ilvl w:val="0"/>
                <w:numId w:val="8"/>
              </w:numPr>
              <w:ind w:left="251" w:hanging="251"/>
              <w:contextualSpacing w:val="0"/>
              <w:rPr>
                <w:rFonts w:ascii="Calibri" w:hAnsi="Calibri"/>
              </w:rPr>
            </w:pPr>
            <w:r w:rsidRPr="006F611C">
              <w:rPr>
                <w:rFonts w:ascii="Calibri" w:hAnsi="Calibri"/>
              </w:rPr>
              <w:t>6</w:t>
            </w:r>
          </w:p>
          <w:p w14:paraId="30270FF3" w14:textId="512FE0C1" w:rsidR="00D20460" w:rsidRPr="006F611C" w:rsidRDefault="00BB3AC6" w:rsidP="00817574">
            <w:pPr>
              <w:pStyle w:val="ListParagraph"/>
              <w:numPr>
                <w:ilvl w:val="0"/>
                <w:numId w:val="8"/>
              </w:numPr>
              <w:ind w:left="251" w:hanging="251"/>
              <w:contextualSpacing w:val="0"/>
              <w:rPr>
                <w:rFonts w:ascii="Calibri" w:hAnsi="Calibri"/>
              </w:rPr>
            </w:pPr>
            <w:r w:rsidRPr="006F611C">
              <w:rPr>
                <w:rFonts w:ascii="Calibri" w:hAnsi="Calibri"/>
              </w:rPr>
              <w:t>7+</w:t>
            </w:r>
          </w:p>
          <w:p w14:paraId="13CB809B" w14:textId="77777777" w:rsidR="003E08FB" w:rsidRPr="006F611C" w:rsidRDefault="003E08FB" w:rsidP="007F7B54">
            <w:pPr>
              <w:rPr>
                <w:rFonts w:ascii="Calibri" w:hAnsi="Calibri"/>
              </w:rPr>
            </w:pPr>
          </w:p>
          <w:p w14:paraId="1AB1F7DD" w14:textId="77777777" w:rsidR="003E08FB" w:rsidRPr="006F611C" w:rsidRDefault="003E08FB" w:rsidP="007F7B54">
            <w:pPr>
              <w:rPr>
                <w:rFonts w:ascii="Calibri" w:hAnsi="Calibri"/>
              </w:rPr>
            </w:pPr>
            <w:r w:rsidRPr="006F611C">
              <w:rPr>
                <w:rFonts w:ascii="Calibri" w:hAnsi="Calibri"/>
              </w:rPr>
              <w:t>Dependent Age(s)</w:t>
            </w:r>
          </w:p>
          <w:p w14:paraId="659BA7E7" w14:textId="34CE208F" w:rsidR="00D20460" w:rsidRPr="006F611C" w:rsidRDefault="003E08FB" w:rsidP="00B548E7">
            <w:pPr>
              <w:rPr>
                <w:rFonts w:ascii="Calibri" w:hAnsi="Calibri"/>
              </w:rPr>
            </w:pPr>
            <w:r w:rsidRPr="006F611C">
              <w:rPr>
                <w:rFonts w:ascii="Calibri" w:hAnsi="Calibri"/>
              </w:rPr>
              <w:t>_______________</w:t>
            </w:r>
          </w:p>
          <w:p w14:paraId="56D4819F" w14:textId="77777777" w:rsidR="00D20460" w:rsidRPr="006F611C" w:rsidRDefault="00D20460">
            <w:pPr>
              <w:rPr>
                <w:rFonts w:ascii="Calibri" w:hAnsi="Calibri"/>
              </w:rPr>
            </w:pPr>
          </w:p>
        </w:tc>
        <w:tc>
          <w:tcPr>
            <w:tcW w:w="1628" w:type="pct"/>
            <w:tcBorders>
              <w:top w:val="single" w:sz="4" w:space="0" w:color="auto"/>
              <w:left w:val="single" w:sz="4" w:space="0" w:color="auto"/>
              <w:bottom w:val="single" w:sz="4" w:space="0" w:color="auto"/>
            </w:tcBorders>
          </w:tcPr>
          <w:p w14:paraId="317DA607" w14:textId="77777777" w:rsidR="00D20460" w:rsidRPr="006F611C" w:rsidRDefault="00D20460" w:rsidP="002419F1">
            <w:pPr>
              <w:rPr>
                <w:rFonts w:ascii="Calibri" w:hAnsi="Calibri"/>
                <w:b/>
              </w:rPr>
            </w:pPr>
            <w:r w:rsidRPr="000E4312">
              <w:rPr>
                <w:rFonts w:ascii="Calibri" w:hAnsi="Calibri"/>
                <w:b/>
                <w:highlight w:val="yellow"/>
              </w:rPr>
              <w:t>CURRENT EMPLOYMENT:</w:t>
            </w:r>
          </w:p>
          <w:p w14:paraId="3C571849" w14:textId="77777777" w:rsidR="00D20460" w:rsidRPr="006F611C" w:rsidRDefault="00D20460" w:rsidP="00D409F5">
            <w:pPr>
              <w:pStyle w:val="ListParagraph"/>
              <w:ind w:left="459"/>
              <w:rPr>
                <w:rFonts w:ascii="Calibri" w:hAnsi="Calibri"/>
              </w:rPr>
            </w:pPr>
          </w:p>
          <w:p w14:paraId="744B75C5" w14:textId="77777777" w:rsidR="00D20460" w:rsidRPr="006F611C" w:rsidRDefault="00F46DD8" w:rsidP="00817574">
            <w:pPr>
              <w:pStyle w:val="ListParagraph"/>
              <w:numPr>
                <w:ilvl w:val="0"/>
                <w:numId w:val="9"/>
              </w:numPr>
              <w:ind w:left="304" w:hanging="274"/>
              <w:contextualSpacing w:val="0"/>
              <w:rPr>
                <w:rFonts w:ascii="Calibri" w:hAnsi="Calibri"/>
              </w:rPr>
            </w:pPr>
            <w:r w:rsidRPr="006F611C">
              <w:rPr>
                <w:rFonts w:ascii="Calibri" w:hAnsi="Calibri"/>
              </w:rPr>
              <w:t>Full time</w:t>
            </w:r>
          </w:p>
          <w:p w14:paraId="0DF1EAD3" w14:textId="77777777" w:rsidR="00D20460" w:rsidRPr="006F611C" w:rsidRDefault="00F46DD8" w:rsidP="00817574">
            <w:pPr>
              <w:pStyle w:val="ListParagraph"/>
              <w:numPr>
                <w:ilvl w:val="0"/>
                <w:numId w:val="9"/>
              </w:numPr>
              <w:ind w:left="304" w:hanging="274"/>
              <w:contextualSpacing w:val="0"/>
              <w:rPr>
                <w:rFonts w:ascii="Calibri" w:hAnsi="Calibri"/>
              </w:rPr>
            </w:pPr>
            <w:r w:rsidRPr="006F611C">
              <w:rPr>
                <w:rFonts w:ascii="Calibri" w:hAnsi="Calibri"/>
              </w:rPr>
              <w:t>Part time</w:t>
            </w:r>
          </w:p>
          <w:p w14:paraId="14CA55A1" w14:textId="77777777" w:rsidR="00D20460" w:rsidRPr="006F611C" w:rsidRDefault="00D20460" w:rsidP="00817574">
            <w:pPr>
              <w:pStyle w:val="ListParagraph"/>
              <w:numPr>
                <w:ilvl w:val="0"/>
                <w:numId w:val="9"/>
              </w:numPr>
              <w:ind w:left="304" w:hanging="274"/>
              <w:contextualSpacing w:val="0"/>
              <w:rPr>
                <w:rFonts w:ascii="Calibri" w:hAnsi="Calibri"/>
              </w:rPr>
            </w:pPr>
            <w:r w:rsidRPr="006F611C">
              <w:rPr>
                <w:rFonts w:ascii="Calibri" w:hAnsi="Calibri"/>
              </w:rPr>
              <w:t>Occasionally</w:t>
            </w:r>
          </w:p>
          <w:p w14:paraId="3143C513" w14:textId="77777777" w:rsidR="00D20460" w:rsidRPr="006F611C" w:rsidRDefault="00F46DD8" w:rsidP="00817574">
            <w:pPr>
              <w:pStyle w:val="ListParagraph"/>
              <w:numPr>
                <w:ilvl w:val="0"/>
                <w:numId w:val="9"/>
              </w:numPr>
              <w:ind w:left="304" w:hanging="274"/>
              <w:rPr>
                <w:rFonts w:ascii="Calibri" w:hAnsi="Calibri"/>
              </w:rPr>
            </w:pPr>
            <w:r w:rsidRPr="006F611C">
              <w:rPr>
                <w:rFonts w:ascii="Calibri" w:hAnsi="Calibri"/>
              </w:rPr>
              <w:t>Not working</w:t>
            </w:r>
          </w:p>
        </w:tc>
      </w:tr>
      <w:tr w:rsidR="00D20460" w:rsidRPr="006F611C" w14:paraId="547C5666" w14:textId="77777777" w:rsidTr="00E81A61">
        <w:trPr>
          <w:trHeight w:val="1463"/>
        </w:trPr>
        <w:tc>
          <w:tcPr>
            <w:tcW w:w="1342" w:type="pct"/>
            <w:vMerge/>
            <w:tcBorders>
              <w:bottom w:val="single" w:sz="4" w:space="0" w:color="auto"/>
              <w:right w:val="single" w:sz="4" w:space="0" w:color="auto"/>
            </w:tcBorders>
          </w:tcPr>
          <w:p w14:paraId="7503EC4C" w14:textId="6E2F355E" w:rsidR="00D20460" w:rsidRPr="006F611C" w:rsidRDefault="00D20460" w:rsidP="00D409F5">
            <w:pPr>
              <w:rPr>
                <w:rFonts w:ascii="Calibri" w:hAnsi="Calibri"/>
                <w:b/>
              </w:rPr>
            </w:pPr>
          </w:p>
        </w:tc>
        <w:tc>
          <w:tcPr>
            <w:tcW w:w="1013" w:type="pct"/>
            <w:gridSpan w:val="3"/>
            <w:vMerge/>
            <w:tcBorders>
              <w:left w:val="single" w:sz="4" w:space="0" w:color="auto"/>
              <w:bottom w:val="single" w:sz="4" w:space="0" w:color="auto"/>
              <w:right w:val="single" w:sz="4" w:space="0" w:color="auto"/>
            </w:tcBorders>
          </w:tcPr>
          <w:p w14:paraId="328D1805" w14:textId="77777777" w:rsidR="00D20460" w:rsidRPr="006F611C" w:rsidRDefault="00D20460" w:rsidP="00D409F5">
            <w:pPr>
              <w:rPr>
                <w:rFonts w:ascii="Calibri" w:hAnsi="Calibri"/>
                <w:b/>
              </w:rPr>
            </w:pPr>
          </w:p>
        </w:tc>
        <w:tc>
          <w:tcPr>
            <w:tcW w:w="1017" w:type="pct"/>
            <w:gridSpan w:val="2"/>
            <w:vMerge/>
            <w:tcBorders>
              <w:left w:val="single" w:sz="4" w:space="0" w:color="auto"/>
              <w:bottom w:val="single" w:sz="4" w:space="0" w:color="auto"/>
              <w:right w:val="single" w:sz="4" w:space="0" w:color="auto"/>
            </w:tcBorders>
          </w:tcPr>
          <w:p w14:paraId="69DF4DC2" w14:textId="77777777" w:rsidR="00D20460" w:rsidRPr="006F611C" w:rsidRDefault="00D20460" w:rsidP="002419F1">
            <w:pPr>
              <w:rPr>
                <w:rFonts w:ascii="Calibri" w:hAnsi="Calibri"/>
                <w:b/>
              </w:rPr>
            </w:pPr>
          </w:p>
        </w:tc>
        <w:tc>
          <w:tcPr>
            <w:tcW w:w="1628" w:type="pct"/>
            <w:tcBorders>
              <w:top w:val="single" w:sz="4" w:space="0" w:color="auto"/>
              <w:left w:val="single" w:sz="4" w:space="0" w:color="auto"/>
              <w:bottom w:val="single" w:sz="4" w:space="0" w:color="auto"/>
            </w:tcBorders>
          </w:tcPr>
          <w:p w14:paraId="7E4E2FD6" w14:textId="77777777" w:rsidR="00D578D4" w:rsidRDefault="00D578D4" w:rsidP="00D20460">
            <w:pPr>
              <w:rPr>
                <w:rFonts w:ascii="Calibri" w:hAnsi="Calibri"/>
                <w:b/>
              </w:rPr>
            </w:pPr>
            <w:r w:rsidRPr="000E4312">
              <w:rPr>
                <w:rFonts w:ascii="Calibri" w:hAnsi="Calibri"/>
                <w:b/>
                <w:highlight w:val="yellow"/>
              </w:rPr>
              <w:t>DO YOU HAVE A PERMENENT DISABILITY?</w:t>
            </w:r>
          </w:p>
          <w:p w14:paraId="200F6AF5" w14:textId="4BB53F8C" w:rsidR="00D578D4" w:rsidRDefault="000E4312" w:rsidP="00D20460">
            <w:pPr>
              <w:rPr>
                <w:rFonts w:ascii="Calibri" w:hAnsi="Calibri"/>
                <w:b/>
              </w:rPr>
            </w:pPr>
            <w:ins w:id="16" w:author="Michelle Bomberry [2]" w:date="2016-05-06T11:47:00Z">
              <w:r>
                <w:rPr>
                  <w:rFonts w:ascii="Calibri" w:hAnsi="Calibri"/>
                  <w:b/>
                </w:rPr>
                <w:t xml:space="preserve">     </w:t>
              </w:r>
            </w:ins>
            <w:r w:rsidR="00D578D4">
              <w:rPr>
                <w:rFonts w:ascii="Calibri" w:hAnsi="Calibri"/>
                <w:b/>
              </w:rPr>
              <w:t>Yes</w:t>
            </w:r>
          </w:p>
          <w:p w14:paraId="59D4D1AA" w14:textId="0F0B3ED9" w:rsidR="00D20460" w:rsidRPr="006F611C" w:rsidRDefault="00D578D4" w:rsidP="00817574">
            <w:pPr>
              <w:pStyle w:val="ListParagraph"/>
              <w:numPr>
                <w:ilvl w:val="0"/>
                <w:numId w:val="9"/>
              </w:numPr>
              <w:ind w:left="304" w:hanging="274"/>
              <w:contextualSpacing w:val="0"/>
              <w:rPr>
                <w:rFonts w:ascii="Calibri" w:hAnsi="Calibri"/>
              </w:rPr>
            </w:pPr>
            <w:r>
              <w:rPr>
                <w:rFonts w:ascii="Calibri" w:hAnsi="Calibri"/>
                <w:b/>
              </w:rPr>
              <w:t xml:space="preserve">No </w:t>
            </w:r>
          </w:p>
        </w:tc>
      </w:tr>
      <w:tr w:rsidR="00BB3AC6" w:rsidRPr="006F611C" w14:paraId="61130C4B" w14:textId="77777777" w:rsidTr="00E81A61">
        <w:tc>
          <w:tcPr>
            <w:tcW w:w="5000" w:type="pct"/>
            <w:gridSpan w:val="7"/>
            <w:tcBorders>
              <w:bottom w:val="single" w:sz="4" w:space="0" w:color="auto"/>
            </w:tcBorders>
          </w:tcPr>
          <w:p w14:paraId="58376B0F" w14:textId="77777777" w:rsidR="00BB3AC6" w:rsidRPr="006F611C" w:rsidRDefault="00BB3AC6" w:rsidP="000E4312">
            <w:pPr>
              <w:pStyle w:val="ListParagraph"/>
              <w:numPr>
                <w:ilvl w:val="0"/>
                <w:numId w:val="24"/>
              </w:numPr>
              <w:rPr>
                <w:rFonts w:ascii="Calibri" w:hAnsi="Calibri"/>
                <w:b/>
              </w:rPr>
            </w:pPr>
          </w:p>
        </w:tc>
      </w:tr>
      <w:tr w:rsidR="00BB3AC6" w:rsidRPr="006F611C" w14:paraId="0AB768A3" w14:textId="77777777" w:rsidTr="00E81A61">
        <w:tc>
          <w:tcPr>
            <w:tcW w:w="5000" w:type="pct"/>
            <w:gridSpan w:val="7"/>
            <w:tcBorders>
              <w:bottom w:val="single" w:sz="4" w:space="0" w:color="auto"/>
            </w:tcBorders>
          </w:tcPr>
          <w:p w14:paraId="32CB7E07" w14:textId="77777777" w:rsidR="00F81DE1" w:rsidRPr="006F611C" w:rsidRDefault="00F81DE1" w:rsidP="00F81DE1">
            <w:pPr>
              <w:rPr>
                <w:rFonts w:ascii="Calibri" w:hAnsi="Calibri"/>
                <w:b/>
              </w:rPr>
            </w:pPr>
            <w:r w:rsidRPr="006F611C">
              <w:rPr>
                <w:rFonts w:ascii="Calibri" w:hAnsi="Calibri"/>
                <w:b/>
              </w:rPr>
              <w:t>STUDENT FUNDING</w:t>
            </w:r>
          </w:p>
          <w:p w14:paraId="43AE91C8" w14:textId="77777777" w:rsidR="00F81DE1" w:rsidRPr="006F611C" w:rsidRDefault="00F81DE1" w:rsidP="00F81DE1">
            <w:pPr>
              <w:rPr>
                <w:rFonts w:ascii="Calibri" w:hAnsi="Calibri"/>
              </w:rPr>
            </w:pPr>
            <w:r w:rsidRPr="006F611C">
              <w:rPr>
                <w:rFonts w:ascii="Calibri" w:hAnsi="Calibri"/>
              </w:rPr>
              <w:t>*Students who are or may be receiving funding are still eligible to apply.</w:t>
            </w:r>
          </w:p>
          <w:p w14:paraId="1B1B8B30" w14:textId="77777777" w:rsidR="00BB3AC6" w:rsidRPr="006F611C" w:rsidRDefault="00F81DE1" w:rsidP="00F81DE1">
            <w:pPr>
              <w:rPr>
                <w:rFonts w:ascii="Calibri" w:hAnsi="Calibri"/>
                <w:b/>
              </w:rPr>
            </w:pPr>
            <w:r w:rsidRPr="006F611C">
              <w:rPr>
                <w:rFonts w:ascii="Calibri" w:eastAsia="Times New Roman" w:hAnsi="Calibri" w:cs="Times New Roman"/>
                <w:lang w:val="en-CA" w:eastAsia="en-CA"/>
              </w:rPr>
              <w:t>First Nations and Inuit recipients are required to provide a document from their band or territory confirming that they received (and the amount received) or did not receive band or territorial funding.</w:t>
            </w:r>
          </w:p>
        </w:tc>
      </w:tr>
      <w:tr w:rsidR="00FA31E0" w:rsidRPr="006F611C" w14:paraId="1AB9C3E5" w14:textId="77777777" w:rsidTr="00E81A61">
        <w:tc>
          <w:tcPr>
            <w:tcW w:w="5000" w:type="pct"/>
            <w:gridSpan w:val="7"/>
            <w:tcBorders>
              <w:bottom w:val="single" w:sz="4" w:space="0" w:color="auto"/>
            </w:tcBorders>
          </w:tcPr>
          <w:p w14:paraId="3935F188" w14:textId="77777777" w:rsidR="00F81DE1" w:rsidRPr="006F611C" w:rsidRDefault="00F81DE1" w:rsidP="00F81DE1">
            <w:pPr>
              <w:pStyle w:val="ListParagraph"/>
              <w:ind w:left="0"/>
              <w:rPr>
                <w:rFonts w:ascii="Calibri" w:hAnsi="Calibri"/>
                <w:b/>
              </w:rPr>
            </w:pPr>
            <w:r w:rsidRPr="006F611C">
              <w:rPr>
                <w:rFonts w:ascii="Calibri" w:hAnsi="Calibri"/>
                <w:b/>
              </w:rPr>
              <w:t>HAVE YOU BEEN APPROVED FOR SPONSORSHIP BY A FIRST NATION, INUIT OR MÉTIS ORGANIZATION?</w:t>
            </w:r>
          </w:p>
          <w:p w14:paraId="657FD0B6" w14:textId="77777777" w:rsidR="00F81DE1" w:rsidRPr="006F611C" w:rsidRDefault="00F81DE1" w:rsidP="00F81DE1">
            <w:pPr>
              <w:pStyle w:val="ListParagraph"/>
              <w:ind w:left="459"/>
              <w:rPr>
                <w:rFonts w:ascii="Calibri" w:hAnsi="Calibri"/>
              </w:rPr>
            </w:pPr>
          </w:p>
          <w:p w14:paraId="7376BBF1" w14:textId="77777777" w:rsidR="00F81DE1" w:rsidRPr="006F611C" w:rsidRDefault="00F81DE1" w:rsidP="00F81DE1">
            <w:pPr>
              <w:rPr>
                <w:rFonts w:ascii="Calibri" w:hAnsi="Calibri"/>
                <w:b/>
              </w:rPr>
            </w:pPr>
            <w:r w:rsidRPr="006F611C">
              <w:rPr>
                <w:rFonts w:ascii="Calibri" w:hAnsi="Calibri"/>
              </w:rPr>
              <w:sym w:font="Wingdings" w:char="F06F"/>
            </w:r>
            <w:r w:rsidRPr="006F611C">
              <w:rPr>
                <w:rFonts w:ascii="Calibri" w:hAnsi="Calibri"/>
              </w:rPr>
              <w:t xml:space="preserve">  Yes      </w:t>
            </w:r>
            <w:r w:rsidRPr="006F611C">
              <w:rPr>
                <w:rFonts w:ascii="Calibri" w:hAnsi="Calibri"/>
              </w:rPr>
              <w:sym w:font="Wingdings" w:char="F020"/>
            </w:r>
            <w:r w:rsidRPr="006F611C">
              <w:rPr>
                <w:rFonts w:ascii="Calibri" w:hAnsi="Calibri"/>
              </w:rPr>
              <w:sym w:font="Wingdings" w:char="F06F"/>
            </w:r>
            <w:r w:rsidRPr="006F611C">
              <w:rPr>
                <w:rFonts w:ascii="Calibri" w:hAnsi="Calibri"/>
              </w:rPr>
              <w:t xml:space="preserve">  No    </w:t>
            </w:r>
            <w:r w:rsidRPr="006F611C">
              <w:rPr>
                <w:rFonts w:ascii="Calibri" w:hAnsi="Calibri"/>
              </w:rPr>
              <w:sym w:font="Wingdings" w:char="F020"/>
            </w:r>
            <w:r w:rsidRPr="006F611C">
              <w:rPr>
                <w:rFonts w:ascii="Calibri" w:hAnsi="Calibri"/>
              </w:rPr>
              <w:sym w:font="Wingdings" w:char="F06F"/>
            </w:r>
            <w:r w:rsidRPr="006F611C">
              <w:rPr>
                <w:rFonts w:ascii="Calibri" w:hAnsi="Calibri"/>
              </w:rPr>
              <w:t xml:space="preserve">  Pending  </w:t>
            </w:r>
          </w:p>
          <w:p w14:paraId="2D1506FC" w14:textId="77777777" w:rsidR="00FA31E0" w:rsidRPr="006F611C" w:rsidRDefault="00FA31E0" w:rsidP="00FA31E0">
            <w:pPr>
              <w:rPr>
                <w:rFonts w:ascii="Calibri" w:hAnsi="Calibri"/>
              </w:rPr>
            </w:pPr>
          </w:p>
        </w:tc>
      </w:tr>
      <w:tr w:rsidR="00FA31E0" w:rsidRPr="006F611C" w14:paraId="238A5BFC" w14:textId="77777777" w:rsidTr="00E81A61">
        <w:tc>
          <w:tcPr>
            <w:tcW w:w="2346" w:type="pct"/>
            <w:gridSpan w:val="3"/>
            <w:tcBorders>
              <w:bottom w:val="single" w:sz="4" w:space="0" w:color="auto"/>
              <w:right w:val="single" w:sz="4" w:space="0" w:color="auto"/>
            </w:tcBorders>
          </w:tcPr>
          <w:p w14:paraId="639CF391" w14:textId="77777777" w:rsidR="00F81DE1" w:rsidRPr="006F611C" w:rsidRDefault="00F81DE1" w:rsidP="00F81DE1">
            <w:pPr>
              <w:rPr>
                <w:rFonts w:ascii="Calibri" w:hAnsi="Calibri"/>
                <w:b/>
              </w:rPr>
            </w:pPr>
            <w:r w:rsidRPr="006F611C">
              <w:rPr>
                <w:rFonts w:ascii="Calibri" w:hAnsi="Calibri"/>
                <w:b/>
              </w:rPr>
              <w:t xml:space="preserve">FULL NAME OF SPONSORING ORGANIZATION </w:t>
            </w:r>
          </w:p>
          <w:p w14:paraId="1738F78A" w14:textId="77777777" w:rsidR="00F81DE1" w:rsidRPr="006F611C" w:rsidRDefault="00F81DE1" w:rsidP="00F81DE1">
            <w:pPr>
              <w:rPr>
                <w:rFonts w:ascii="Calibri" w:hAnsi="Calibri"/>
                <w:b/>
              </w:rPr>
            </w:pPr>
            <w:r w:rsidRPr="006F611C">
              <w:rPr>
                <w:rFonts w:ascii="Calibri" w:hAnsi="Calibri"/>
              </w:rPr>
              <w:t>Do not use acronyms</w:t>
            </w:r>
          </w:p>
          <w:p w14:paraId="378F2557" w14:textId="77777777" w:rsidR="00FA31E0" w:rsidRPr="006F611C" w:rsidRDefault="00FA31E0">
            <w:pPr>
              <w:rPr>
                <w:rFonts w:ascii="Calibri" w:hAnsi="Calibri"/>
                <w:b/>
              </w:rPr>
            </w:pPr>
          </w:p>
        </w:tc>
        <w:tc>
          <w:tcPr>
            <w:tcW w:w="2654" w:type="pct"/>
            <w:gridSpan w:val="4"/>
            <w:tcBorders>
              <w:top w:val="single" w:sz="4" w:space="0" w:color="auto"/>
              <w:bottom w:val="single" w:sz="4" w:space="0" w:color="auto"/>
            </w:tcBorders>
          </w:tcPr>
          <w:p w14:paraId="21506048" w14:textId="77777777" w:rsidR="00FA31E0" w:rsidRPr="006F611C" w:rsidRDefault="00FA31E0">
            <w:pPr>
              <w:rPr>
                <w:rFonts w:ascii="Calibri" w:hAnsi="Calibri"/>
                <w:b/>
              </w:rPr>
            </w:pPr>
          </w:p>
        </w:tc>
      </w:tr>
      <w:tr w:rsidR="00FA31E0" w:rsidRPr="006F611C" w14:paraId="0F8C811F" w14:textId="77777777" w:rsidTr="00E81A61">
        <w:trPr>
          <w:trHeight w:val="3300"/>
        </w:trPr>
        <w:tc>
          <w:tcPr>
            <w:tcW w:w="2346" w:type="pct"/>
            <w:gridSpan w:val="3"/>
            <w:tcBorders>
              <w:right w:val="single" w:sz="4" w:space="0" w:color="auto"/>
            </w:tcBorders>
          </w:tcPr>
          <w:p w14:paraId="3612FCBB" w14:textId="1F05AFE9" w:rsidR="00FA31E0" w:rsidRPr="006F611C" w:rsidRDefault="00FA31E0">
            <w:pPr>
              <w:rPr>
                <w:rFonts w:ascii="Calibri" w:hAnsi="Calibri"/>
              </w:rPr>
            </w:pPr>
            <w:r w:rsidRPr="006F611C">
              <w:rPr>
                <w:rFonts w:ascii="Calibri" w:hAnsi="Calibri"/>
              </w:rPr>
              <w:lastRenderedPageBreak/>
              <w:t xml:space="preserve"> </w:t>
            </w:r>
          </w:p>
        </w:tc>
        <w:tc>
          <w:tcPr>
            <w:tcW w:w="2654" w:type="pct"/>
            <w:gridSpan w:val="4"/>
            <w:tcBorders>
              <w:top w:val="single" w:sz="4" w:space="0" w:color="auto"/>
              <w:left w:val="single" w:sz="4" w:space="0" w:color="auto"/>
            </w:tcBorders>
          </w:tcPr>
          <w:p w14:paraId="117674C4" w14:textId="2C710992" w:rsidR="00A2251B" w:rsidRPr="006F611C" w:rsidRDefault="008B7A32" w:rsidP="004B705B">
            <w:pPr>
              <w:pStyle w:val="TableGrid1"/>
              <w:rPr>
                <w:rFonts w:ascii="Calibri" w:hAnsi="Calibri"/>
                <w:b/>
                <w:bCs/>
                <w:color w:val="auto"/>
                <w:szCs w:val="22"/>
              </w:rPr>
            </w:pPr>
            <w:r w:rsidRPr="006F611C">
              <w:rPr>
                <w:rFonts w:ascii="Calibri" w:hAnsi="Calibri"/>
                <w:b/>
                <w:bCs/>
                <w:color w:val="auto"/>
                <w:szCs w:val="22"/>
              </w:rPr>
              <w:t>HOUSEHOLD INCOME</w:t>
            </w:r>
          </w:p>
          <w:p w14:paraId="086A4D16" w14:textId="77777777" w:rsidR="00A2251B" w:rsidRPr="006F611C" w:rsidRDefault="00A2251B" w:rsidP="004B705B">
            <w:pPr>
              <w:pStyle w:val="TableGrid1"/>
              <w:rPr>
                <w:rFonts w:ascii="Calibri" w:hAnsi="Calibri"/>
                <w:bCs/>
                <w:color w:val="auto"/>
                <w:szCs w:val="22"/>
              </w:rPr>
            </w:pPr>
          </w:p>
          <w:p w14:paraId="2D64B26A" w14:textId="2B1A0725" w:rsidR="00D578D4" w:rsidRDefault="00D578D4" w:rsidP="004B705B">
            <w:pPr>
              <w:pStyle w:val="TableGrid1"/>
              <w:rPr>
                <w:rFonts w:ascii="Calibri" w:hAnsi="Calibri"/>
                <w:bCs/>
                <w:color w:val="auto"/>
                <w:szCs w:val="22"/>
              </w:rPr>
            </w:pPr>
            <w:r>
              <w:rPr>
                <w:rFonts w:ascii="Calibri" w:hAnsi="Calibri"/>
                <w:bCs/>
                <w:color w:val="auto"/>
                <w:szCs w:val="22"/>
              </w:rPr>
              <w:t>Will you be residing with your parent/s/ or guardians during your study period?</w:t>
            </w:r>
          </w:p>
          <w:p w14:paraId="7FC44ED5" w14:textId="77777777" w:rsidR="00D578D4" w:rsidRDefault="00D578D4" w:rsidP="004B705B">
            <w:pPr>
              <w:pStyle w:val="TableGrid1"/>
              <w:rPr>
                <w:rFonts w:ascii="Calibri" w:hAnsi="Calibri"/>
                <w:bCs/>
                <w:color w:val="auto"/>
                <w:szCs w:val="22"/>
              </w:rPr>
            </w:pPr>
            <w:r>
              <w:rPr>
                <w:rFonts w:ascii="Calibri" w:hAnsi="Calibri"/>
                <w:bCs/>
                <w:color w:val="auto"/>
                <w:szCs w:val="22"/>
              </w:rPr>
              <w:t xml:space="preserve">Yes </w:t>
            </w:r>
          </w:p>
          <w:p w14:paraId="13D49C7C" w14:textId="77777777" w:rsidR="00D578D4" w:rsidRDefault="00D578D4" w:rsidP="004B705B">
            <w:pPr>
              <w:pStyle w:val="TableGrid1"/>
              <w:rPr>
                <w:rFonts w:ascii="Calibri" w:hAnsi="Calibri"/>
                <w:bCs/>
                <w:color w:val="auto"/>
                <w:szCs w:val="22"/>
              </w:rPr>
            </w:pPr>
            <w:r>
              <w:rPr>
                <w:rFonts w:ascii="Calibri" w:hAnsi="Calibri"/>
                <w:bCs/>
                <w:color w:val="auto"/>
                <w:szCs w:val="22"/>
              </w:rPr>
              <w:t>No</w:t>
            </w:r>
          </w:p>
          <w:p w14:paraId="09CF4D42" w14:textId="77777777" w:rsidR="00D578D4" w:rsidRDefault="00D578D4" w:rsidP="004B705B">
            <w:pPr>
              <w:pStyle w:val="TableGrid1"/>
              <w:rPr>
                <w:rFonts w:ascii="Calibri" w:hAnsi="Calibri"/>
                <w:bCs/>
                <w:color w:val="auto"/>
                <w:szCs w:val="22"/>
              </w:rPr>
            </w:pPr>
          </w:p>
          <w:p w14:paraId="711BFC36" w14:textId="15C30F8B" w:rsidR="00A2251B" w:rsidRPr="006F611C" w:rsidRDefault="00D578D4" w:rsidP="004B705B">
            <w:pPr>
              <w:pStyle w:val="TableGrid1"/>
              <w:rPr>
                <w:color w:val="000000"/>
                <w:szCs w:val="22"/>
                <w:shd w:val="clear" w:color="auto" w:fill="FFFF00"/>
              </w:rPr>
            </w:pPr>
            <w:r>
              <w:rPr>
                <w:rFonts w:ascii="Calibri" w:hAnsi="Calibri"/>
                <w:bCs/>
                <w:color w:val="auto"/>
                <w:szCs w:val="22"/>
              </w:rPr>
              <w:t xml:space="preserve">If  </w:t>
            </w:r>
            <w:r w:rsidR="00A2251B" w:rsidRPr="006F611C">
              <w:rPr>
                <w:rFonts w:ascii="Calibri" w:hAnsi="Calibri"/>
                <w:bCs/>
                <w:color w:val="auto"/>
                <w:szCs w:val="22"/>
              </w:rPr>
              <w:t xml:space="preserve"> what was their yearly income?</w:t>
            </w:r>
          </w:p>
          <w:p w14:paraId="59A79ECC" w14:textId="77777777" w:rsidR="009D20E5" w:rsidRPr="006F611C" w:rsidRDefault="004B705B" w:rsidP="009D20E5">
            <w:pPr>
              <w:pStyle w:val="Heading3"/>
              <w:spacing w:before="40" w:beforeAutospacing="0" w:after="0" w:afterAutospacing="0"/>
              <w:rPr>
                <w:rFonts w:ascii="Calibri" w:eastAsia="Times New Roman" w:hAnsi="Calibri"/>
                <w:sz w:val="22"/>
                <w:szCs w:val="22"/>
              </w:rPr>
            </w:pPr>
            <w:r w:rsidRPr="006F611C">
              <w:rPr>
                <w:rFonts w:ascii="Calibri" w:eastAsia="Times New Roman" w:hAnsi="Calibri"/>
                <w:sz w:val="22"/>
                <w:szCs w:val="22"/>
              </w:rPr>
              <w:t>$___</w:t>
            </w:r>
            <w:r w:rsidR="00A2251B" w:rsidRPr="006F611C">
              <w:rPr>
                <w:rFonts w:ascii="Calibri" w:eastAsia="Times New Roman" w:hAnsi="Calibri"/>
                <w:sz w:val="22"/>
                <w:szCs w:val="22"/>
              </w:rPr>
              <w:t>____________</w:t>
            </w:r>
          </w:p>
          <w:p w14:paraId="0E83E9A1" w14:textId="77777777" w:rsidR="00FA31E0" w:rsidRPr="006F611C" w:rsidRDefault="00FA31E0" w:rsidP="00EC2455">
            <w:pPr>
              <w:rPr>
                <w:rFonts w:ascii="Calibri" w:hAnsi="Calibri"/>
                <w:bCs/>
              </w:rPr>
            </w:pPr>
          </w:p>
          <w:p w14:paraId="75A68014" w14:textId="77777777" w:rsidR="00A2251B" w:rsidRPr="006F611C" w:rsidRDefault="00A2251B" w:rsidP="00A2251B">
            <w:pPr>
              <w:rPr>
                <w:rFonts w:ascii="Calibri" w:hAnsi="Calibri"/>
                <w:bCs/>
              </w:rPr>
            </w:pPr>
          </w:p>
        </w:tc>
      </w:tr>
      <w:tr w:rsidR="00FA31E0" w:rsidRPr="006F611C" w14:paraId="597079FC" w14:textId="77777777" w:rsidTr="00E81A61">
        <w:trPr>
          <w:trHeight w:val="315"/>
        </w:trPr>
        <w:tc>
          <w:tcPr>
            <w:tcW w:w="5000" w:type="pct"/>
            <w:gridSpan w:val="7"/>
          </w:tcPr>
          <w:p w14:paraId="1C422D7F" w14:textId="5E840561" w:rsidR="00FA31E0" w:rsidRPr="006F611C" w:rsidRDefault="00FA31E0" w:rsidP="00717C25">
            <w:pPr>
              <w:rPr>
                <w:rFonts w:ascii="Calibri" w:hAnsi="Calibri"/>
                <w:b/>
                <w:bCs/>
              </w:rPr>
            </w:pPr>
            <w:r w:rsidRPr="006F611C">
              <w:rPr>
                <w:rFonts w:ascii="Calibri" w:hAnsi="Calibri"/>
                <w:b/>
              </w:rPr>
              <w:t>OTHER BURSARIES AND SCHOLARSHIPS</w:t>
            </w:r>
          </w:p>
          <w:p w14:paraId="31D8338F" w14:textId="4925BCC4" w:rsidR="00FA31E0" w:rsidRPr="006F611C" w:rsidRDefault="00FA31E0" w:rsidP="00717C25">
            <w:pPr>
              <w:rPr>
                <w:rFonts w:ascii="Calibri" w:hAnsi="Calibri"/>
                <w:b/>
                <w:bCs/>
              </w:rPr>
            </w:pPr>
            <w:r w:rsidRPr="006F611C">
              <w:rPr>
                <w:rFonts w:ascii="Calibri" w:hAnsi="Calibri"/>
              </w:rPr>
              <w:t xml:space="preserve">Have you applied or do you plan to apply for other bursaries or scholarships </w:t>
            </w:r>
            <w:r w:rsidR="0064796B" w:rsidRPr="006F611C">
              <w:rPr>
                <w:rFonts w:ascii="Calibri" w:hAnsi="Calibri"/>
              </w:rPr>
              <w:t>for</w:t>
            </w:r>
            <w:r w:rsidR="00F63099" w:rsidRPr="006F611C">
              <w:rPr>
                <w:rFonts w:ascii="Calibri" w:hAnsi="Calibri"/>
              </w:rPr>
              <w:t xml:space="preserve"> </w:t>
            </w:r>
            <w:r w:rsidR="006036DC" w:rsidRPr="006F611C">
              <w:rPr>
                <w:rFonts w:ascii="Calibri" w:hAnsi="Calibri"/>
              </w:rPr>
              <w:t>the academic year you are applying for</w:t>
            </w:r>
            <w:r w:rsidRPr="006F611C">
              <w:rPr>
                <w:rFonts w:ascii="Calibri" w:hAnsi="Calibri"/>
              </w:rPr>
              <w:t>?</w:t>
            </w:r>
          </w:p>
          <w:p w14:paraId="4E3EC74B" w14:textId="0788F9E3" w:rsidR="00FA31E0" w:rsidRPr="006036DC" w:rsidRDefault="00FA31E0">
            <w:pPr>
              <w:pStyle w:val="ListParagraph"/>
              <w:ind w:left="34"/>
            </w:pPr>
            <w:r w:rsidRPr="006F611C">
              <w:rPr>
                <w:rFonts w:ascii="Calibri" w:hAnsi="Calibri"/>
              </w:rPr>
              <w:sym w:font="Wingdings" w:char="F06F"/>
            </w:r>
            <w:r w:rsidRPr="006F611C">
              <w:rPr>
                <w:rFonts w:ascii="Calibri" w:hAnsi="Calibri"/>
              </w:rPr>
              <w:t xml:space="preserve">  No      </w:t>
            </w:r>
            <w:r w:rsidRPr="006F611C">
              <w:rPr>
                <w:rFonts w:ascii="Calibri" w:hAnsi="Calibri"/>
              </w:rPr>
              <w:sym w:font="Wingdings" w:char="F020"/>
            </w:r>
            <w:r w:rsidRPr="006F611C">
              <w:rPr>
                <w:rFonts w:ascii="Calibri" w:hAnsi="Calibri"/>
              </w:rPr>
              <w:sym w:font="Wingdings" w:char="F06F"/>
            </w:r>
            <w:r w:rsidRPr="006F611C">
              <w:rPr>
                <w:rFonts w:ascii="Calibri" w:hAnsi="Calibri"/>
              </w:rPr>
              <w:t xml:space="preserve">  Yes,</w:t>
            </w:r>
            <w:r w:rsidR="008B7A32" w:rsidRPr="006F611C">
              <w:rPr>
                <w:rFonts w:ascii="Calibri" w:hAnsi="Calibri"/>
              </w:rPr>
              <w:t xml:space="preserve"> if yes, please list below</w:t>
            </w:r>
            <w:r w:rsidRPr="006F611C">
              <w:rPr>
                <w:rFonts w:ascii="Calibri" w:hAnsi="Calibri"/>
              </w:rPr>
              <w:t>:</w:t>
            </w:r>
          </w:p>
        </w:tc>
      </w:tr>
      <w:tr w:rsidR="00FA31E0" w:rsidRPr="006F611C" w14:paraId="7CB79B5D" w14:textId="77777777" w:rsidTr="00E81A61">
        <w:trPr>
          <w:trHeight w:val="315"/>
        </w:trPr>
        <w:tc>
          <w:tcPr>
            <w:tcW w:w="1564" w:type="pct"/>
            <w:gridSpan w:val="2"/>
          </w:tcPr>
          <w:p w14:paraId="4B04AE69" w14:textId="2CE736C2" w:rsidR="00FA31E0" w:rsidRPr="006F611C" w:rsidRDefault="008B7A32" w:rsidP="00717C25">
            <w:pPr>
              <w:rPr>
                <w:rFonts w:ascii="Calibri" w:hAnsi="Calibri"/>
                <w:b/>
              </w:rPr>
            </w:pPr>
            <w:r w:rsidRPr="006F611C">
              <w:rPr>
                <w:rFonts w:ascii="Calibri" w:hAnsi="Calibri"/>
                <w:b/>
              </w:rPr>
              <w:t xml:space="preserve">NAME OF </w:t>
            </w:r>
            <w:r w:rsidR="00FA31E0" w:rsidRPr="006F611C">
              <w:rPr>
                <w:rFonts w:ascii="Calibri" w:hAnsi="Calibri"/>
                <w:b/>
              </w:rPr>
              <w:t>BURSARY</w:t>
            </w:r>
            <w:r w:rsidRPr="006F611C">
              <w:rPr>
                <w:rFonts w:ascii="Calibri" w:hAnsi="Calibri"/>
                <w:b/>
              </w:rPr>
              <w:t xml:space="preserve"> OR </w:t>
            </w:r>
            <w:r w:rsidR="00FA31E0" w:rsidRPr="006F611C">
              <w:rPr>
                <w:rFonts w:ascii="Calibri" w:hAnsi="Calibri"/>
                <w:b/>
              </w:rPr>
              <w:t>SCHOLARSHIP</w:t>
            </w:r>
          </w:p>
        </w:tc>
        <w:tc>
          <w:tcPr>
            <w:tcW w:w="1195" w:type="pct"/>
            <w:gridSpan w:val="3"/>
          </w:tcPr>
          <w:p w14:paraId="0DA3C146" w14:textId="4976F614" w:rsidR="00FA31E0" w:rsidRPr="006F611C" w:rsidRDefault="00FA31E0" w:rsidP="00717C25">
            <w:pPr>
              <w:rPr>
                <w:rFonts w:ascii="Calibri" w:hAnsi="Calibri"/>
                <w:b/>
              </w:rPr>
            </w:pPr>
            <w:r w:rsidRPr="006F611C">
              <w:rPr>
                <w:rFonts w:ascii="Calibri" w:hAnsi="Calibri"/>
                <w:b/>
              </w:rPr>
              <w:t>AMOUNT</w:t>
            </w:r>
            <w:r w:rsidR="008B7A32" w:rsidRPr="006F611C">
              <w:rPr>
                <w:rFonts w:ascii="Calibri" w:hAnsi="Calibri"/>
                <w:b/>
              </w:rPr>
              <w:t xml:space="preserve"> OF BUSARY OR SCHOLARSHIP</w:t>
            </w:r>
          </w:p>
        </w:tc>
        <w:tc>
          <w:tcPr>
            <w:tcW w:w="2241" w:type="pct"/>
            <w:gridSpan w:val="2"/>
          </w:tcPr>
          <w:p w14:paraId="73CB46B0" w14:textId="77777777" w:rsidR="008B7A32" w:rsidRPr="006F611C" w:rsidRDefault="008B7A32" w:rsidP="00717C25">
            <w:pPr>
              <w:rPr>
                <w:rFonts w:ascii="Calibri" w:hAnsi="Calibri"/>
                <w:b/>
              </w:rPr>
            </w:pPr>
            <w:r w:rsidRPr="006F611C">
              <w:rPr>
                <w:rFonts w:ascii="Calibri" w:hAnsi="Calibri"/>
                <w:b/>
              </w:rPr>
              <w:t xml:space="preserve">CURRENT APPLICATION STATUS: </w:t>
            </w:r>
          </w:p>
          <w:p w14:paraId="5E3A46B6" w14:textId="77777777" w:rsidR="00FA31E0" w:rsidRPr="006F611C" w:rsidRDefault="00FA31E0" w:rsidP="00717C25">
            <w:pPr>
              <w:rPr>
                <w:rFonts w:ascii="Calibri" w:hAnsi="Calibri"/>
                <w:b/>
              </w:rPr>
            </w:pPr>
            <w:r w:rsidRPr="006F611C">
              <w:rPr>
                <w:rFonts w:ascii="Calibri" w:hAnsi="Calibri"/>
                <w:b/>
              </w:rPr>
              <w:t>CONFIRMED, PENDING, UNSUCCESSFUL</w:t>
            </w:r>
          </w:p>
        </w:tc>
      </w:tr>
      <w:tr w:rsidR="00FA31E0" w:rsidRPr="006F611C" w14:paraId="73DD6559" w14:textId="77777777" w:rsidTr="00E81A61">
        <w:trPr>
          <w:trHeight w:val="315"/>
        </w:trPr>
        <w:tc>
          <w:tcPr>
            <w:tcW w:w="1564" w:type="pct"/>
            <w:gridSpan w:val="2"/>
          </w:tcPr>
          <w:p w14:paraId="2AD04A87" w14:textId="5863BD94" w:rsidR="00FA31E0" w:rsidRPr="006F611C" w:rsidRDefault="00FA31E0" w:rsidP="00717C25">
            <w:pPr>
              <w:rPr>
                <w:rFonts w:ascii="Calibri" w:hAnsi="Calibri"/>
              </w:rPr>
            </w:pPr>
            <w:r w:rsidRPr="006F611C">
              <w:rPr>
                <w:rFonts w:ascii="Calibri" w:hAnsi="Calibri"/>
              </w:rPr>
              <w:t>1.</w:t>
            </w:r>
          </w:p>
        </w:tc>
        <w:tc>
          <w:tcPr>
            <w:tcW w:w="1195" w:type="pct"/>
            <w:gridSpan w:val="3"/>
          </w:tcPr>
          <w:p w14:paraId="13C7EDBE" w14:textId="77777777" w:rsidR="00FA31E0" w:rsidRPr="006F611C" w:rsidRDefault="00FA31E0" w:rsidP="00717C25">
            <w:pPr>
              <w:rPr>
                <w:rFonts w:ascii="Calibri" w:hAnsi="Calibri"/>
              </w:rPr>
            </w:pPr>
          </w:p>
        </w:tc>
        <w:tc>
          <w:tcPr>
            <w:tcW w:w="2241" w:type="pct"/>
            <w:gridSpan w:val="2"/>
          </w:tcPr>
          <w:p w14:paraId="77F85D8C" w14:textId="77777777" w:rsidR="00FA31E0" w:rsidRPr="006F611C" w:rsidRDefault="00FA31E0" w:rsidP="00717C25">
            <w:pPr>
              <w:rPr>
                <w:rFonts w:ascii="Calibri" w:hAnsi="Calibri"/>
              </w:rPr>
            </w:pPr>
          </w:p>
          <w:p w14:paraId="0E29C7A9" w14:textId="77777777" w:rsidR="00427D3B" w:rsidRPr="006F611C" w:rsidRDefault="00427D3B" w:rsidP="00717C25">
            <w:pPr>
              <w:rPr>
                <w:rFonts w:ascii="Calibri" w:hAnsi="Calibri"/>
              </w:rPr>
            </w:pPr>
          </w:p>
        </w:tc>
      </w:tr>
      <w:tr w:rsidR="00FA31E0" w:rsidRPr="006F611C" w14:paraId="7C671888" w14:textId="77777777" w:rsidTr="00E81A61">
        <w:trPr>
          <w:trHeight w:val="315"/>
        </w:trPr>
        <w:tc>
          <w:tcPr>
            <w:tcW w:w="1564" w:type="pct"/>
            <w:gridSpan w:val="2"/>
          </w:tcPr>
          <w:p w14:paraId="0F860810" w14:textId="77777777" w:rsidR="00FA31E0" w:rsidRPr="006F611C" w:rsidRDefault="00FA31E0" w:rsidP="00717C25">
            <w:pPr>
              <w:rPr>
                <w:rFonts w:ascii="Calibri" w:hAnsi="Calibri"/>
              </w:rPr>
            </w:pPr>
            <w:r w:rsidRPr="006F611C">
              <w:rPr>
                <w:rFonts w:ascii="Calibri" w:hAnsi="Calibri"/>
              </w:rPr>
              <w:t>2.</w:t>
            </w:r>
          </w:p>
        </w:tc>
        <w:tc>
          <w:tcPr>
            <w:tcW w:w="1195" w:type="pct"/>
            <w:gridSpan w:val="3"/>
          </w:tcPr>
          <w:p w14:paraId="23F003B0" w14:textId="77777777" w:rsidR="00FA31E0" w:rsidRPr="006F611C" w:rsidRDefault="00FA31E0" w:rsidP="00717C25">
            <w:pPr>
              <w:rPr>
                <w:rFonts w:ascii="Calibri" w:hAnsi="Calibri"/>
              </w:rPr>
            </w:pPr>
          </w:p>
        </w:tc>
        <w:tc>
          <w:tcPr>
            <w:tcW w:w="2241" w:type="pct"/>
            <w:gridSpan w:val="2"/>
          </w:tcPr>
          <w:p w14:paraId="49CA416A" w14:textId="77777777" w:rsidR="00FA31E0" w:rsidRPr="006F611C" w:rsidRDefault="00FA31E0" w:rsidP="00717C25">
            <w:pPr>
              <w:rPr>
                <w:rFonts w:ascii="Calibri" w:hAnsi="Calibri"/>
              </w:rPr>
            </w:pPr>
          </w:p>
          <w:p w14:paraId="6F3C6E79" w14:textId="77777777" w:rsidR="00427D3B" w:rsidRPr="006F611C" w:rsidRDefault="00427D3B" w:rsidP="00717C25">
            <w:pPr>
              <w:rPr>
                <w:rFonts w:ascii="Calibri" w:hAnsi="Calibri"/>
              </w:rPr>
            </w:pPr>
          </w:p>
        </w:tc>
      </w:tr>
      <w:tr w:rsidR="00FA31E0" w:rsidRPr="006F611C" w14:paraId="00B50DB3" w14:textId="77777777" w:rsidTr="00E81A61">
        <w:trPr>
          <w:trHeight w:val="315"/>
        </w:trPr>
        <w:tc>
          <w:tcPr>
            <w:tcW w:w="1564" w:type="pct"/>
            <w:gridSpan w:val="2"/>
          </w:tcPr>
          <w:p w14:paraId="1A250DEC" w14:textId="77777777" w:rsidR="00FA31E0" w:rsidRPr="006F611C" w:rsidRDefault="00FA31E0" w:rsidP="00717C25">
            <w:pPr>
              <w:rPr>
                <w:rFonts w:ascii="Calibri" w:hAnsi="Calibri"/>
              </w:rPr>
            </w:pPr>
            <w:r w:rsidRPr="006F611C">
              <w:rPr>
                <w:rFonts w:ascii="Calibri" w:hAnsi="Calibri"/>
              </w:rPr>
              <w:t>3.</w:t>
            </w:r>
          </w:p>
        </w:tc>
        <w:tc>
          <w:tcPr>
            <w:tcW w:w="1195" w:type="pct"/>
            <w:gridSpan w:val="3"/>
          </w:tcPr>
          <w:p w14:paraId="1A93DB99" w14:textId="77777777" w:rsidR="00FA31E0" w:rsidRPr="006F611C" w:rsidRDefault="00FA31E0" w:rsidP="00717C25">
            <w:pPr>
              <w:rPr>
                <w:rFonts w:ascii="Calibri" w:hAnsi="Calibri"/>
              </w:rPr>
            </w:pPr>
          </w:p>
        </w:tc>
        <w:tc>
          <w:tcPr>
            <w:tcW w:w="2241" w:type="pct"/>
            <w:gridSpan w:val="2"/>
          </w:tcPr>
          <w:p w14:paraId="355C2D49" w14:textId="77777777" w:rsidR="00FA31E0" w:rsidRPr="006F611C" w:rsidRDefault="00FA31E0" w:rsidP="00717C25">
            <w:pPr>
              <w:rPr>
                <w:rFonts w:ascii="Calibri" w:hAnsi="Calibri"/>
              </w:rPr>
            </w:pPr>
          </w:p>
          <w:p w14:paraId="2C4225E8" w14:textId="77777777" w:rsidR="00427D3B" w:rsidRPr="006F611C" w:rsidRDefault="00427D3B" w:rsidP="00717C25">
            <w:pPr>
              <w:rPr>
                <w:rFonts w:ascii="Calibri" w:hAnsi="Calibri"/>
              </w:rPr>
            </w:pPr>
          </w:p>
        </w:tc>
      </w:tr>
      <w:tr w:rsidR="006036DC" w:rsidRPr="006F611C" w14:paraId="022D9550" w14:textId="77777777" w:rsidTr="00E81A61">
        <w:trPr>
          <w:trHeight w:val="315"/>
        </w:trPr>
        <w:tc>
          <w:tcPr>
            <w:tcW w:w="1564" w:type="pct"/>
            <w:gridSpan w:val="2"/>
          </w:tcPr>
          <w:p w14:paraId="2D0CF71A" w14:textId="77777777" w:rsidR="006036DC" w:rsidRDefault="006036DC" w:rsidP="00717C25">
            <w:pPr>
              <w:rPr>
                <w:rFonts w:ascii="Calibri" w:hAnsi="Calibri"/>
              </w:rPr>
            </w:pPr>
            <w:r w:rsidRPr="006F611C">
              <w:rPr>
                <w:rFonts w:ascii="Calibri" w:hAnsi="Calibri"/>
              </w:rPr>
              <w:t xml:space="preserve">4. </w:t>
            </w:r>
          </w:p>
          <w:p w14:paraId="0702217F" w14:textId="29C5CADF" w:rsidR="006F611C" w:rsidRPr="006F611C" w:rsidRDefault="006F611C" w:rsidP="00717C25">
            <w:pPr>
              <w:rPr>
                <w:rFonts w:ascii="Calibri" w:hAnsi="Calibri"/>
              </w:rPr>
            </w:pPr>
          </w:p>
        </w:tc>
        <w:tc>
          <w:tcPr>
            <w:tcW w:w="1195" w:type="pct"/>
            <w:gridSpan w:val="3"/>
          </w:tcPr>
          <w:p w14:paraId="77CBC8F2" w14:textId="77777777" w:rsidR="006036DC" w:rsidRPr="006F611C" w:rsidRDefault="006036DC" w:rsidP="00717C25">
            <w:pPr>
              <w:rPr>
                <w:rFonts w:ascii="Calibri" w:hAnsi="Calibri"/>
              </w:rPr>
            </w:pPr>
          </w:p>
        </w:tc>
        <w:tc>
          <w:tcPr>
            <w:tcW w:w="2241" w:type="pct"/>
            <w:gridSpan w:val="2"/>
          </w:tcPr>
          <w:p w14:paraId="5FE8D483" w14:textId="77777777" w:rsidR="006036DC" w:rsidRPr="006F611C" w:rsidRDefault="006036DC" w:rsidP="00717C25">
            <w:pPr>
              <w:rPr>
                <w:rFonts w:ascii="Calibri" w:hAnsi="Calibri"/>
              </w:rPr>
            </w:pPr>
          </w:p>
        </w:tc>
      </w:tr>
    </w:tbl>
    <w:p w14:paraId="3C159923" w14:textId="77777777" w:rsidR="008D036B" w:rsidRDefault="008D036B"/>
    <w:p w14:paraId="23A0955B" w14:textId="77777777" w:rsidR="008D036B" w:rsidRDefault="008D036B"/>
    <w:p w14:paraId="628E7C07" w14:textId="77777777" w:rsidR="008D036B" w:rsidRDefault="008D036B"/>
    <w:p w14:paraId="0F390CAF" w14:textId="77777777" w:rsidR="008D036B" w:rsidRDefault="008D036B"/>
    <w:p w14:paraId="1AA85DE2" w14:textId="77777777" w:rsidR="008D036B" w:rsidRDefault="008D036B"/>
    <w:p w14:paraId="48266571" w14:textId="77777777" w:rsidR="008D036B" w:rsidRDefault="008D036B"/>
    <w:p w14:paraId="040E7EB0" w14:textId="77777777" w:rsidR="008D036B" w:rsidRDefault="008D036B"/>
    <w:p w14:paraId="3B1EE939" w14:textId="77777777" w:rsidR="008D036B" w:rsidRDefault="008D036B"/>
    <w:p w14:paraId="2BE60DE5" w14:textId="77777777" w:rsidR="008D036B" w:rsidRDefault="008D036B"/>
    <w:p w14:paraId="33AFCA08" w14:textId="77777777" w:rsidR="008D036B" w:rsidRDefault="008D036B"/>
    <w:p w14:paraId="79E66573" w14:textId="77777777" w:rsidR="008D036B" w:rsidRDefault="008D036B"/>
    <w:p w14:paraId="16CEF719" w14:textId="77777777" w:rsidR="008D036B" w:rsidRDefault="008D036B"/>
    <w:p w14:paraId="1CEA398C" w14:textId="77777777" w:rsidR="008D036B" w:rsidRDefault="008D036B"/>
    <w:p w14:paraId="60AE83ED" w14:textId="77777777" w:rsidR="008D036B" w:rsidRDefault="008D036B"/>
    <w:p w14:paraId="220813A9" w14:textId="77777777" w:rsidR="008D036B" w:rsidRDefault="008D036B"/>
    <w:p w14:paraId="2AE6F7D6" w14:textId="3C7DE1A9" w:rsidR="008D036B" w:rsidRDefault="008D036B">
      <w:pPr>
        <w:rPr>
          <w:ins w:id="17" w:author="Michelle Bomberry [2]" w:date="2016-05-06T11:48:00Z"/>
        </w:rPr>
      </w:pPr>
    </w:p>
    <w:p w14:paraId="4446EECE" w14:textId="13BC94A6" w:rsidR="000E4312" w:rsidRDefault="000E4312">
      <w:pPr>
        <w:rPr>
          <w:ins w:id="18" w:author="Michelle Bomberry [2]" w:date="2016-05-06T11:51:00Z"/>
        </w:rPr>
      </w:pPr>
    </w:p>
    <w:p w14:paraId="449F6A10" w14:textId="394AB1A7" w:rsidR="000E4312" w:rsidRDefault="000E4312">
      <w:pPr>
        <w:rPr>
          <w:ins w:id="19" w:author="Michelle Bomberry [2]" w:date="2016-05-06T11:51:00Z"/>
        </w:rPr>
      </w:pPr>
    </w:p>
    <w:p w14:paraId="018E1FCD" w14:textId="77777777" w:rsidR="000E4312" w:rsidRDefault="000E4312"/>
    <w:p w14:paraId="79BEA47B" w14:textId="77777777" w:rsidR="008D036B" w:rsidRDefault="008D036B"/>
    <w:p w14:paraId="21B8F76D" w14:textId="77777777" w:rsidR="008D036B" w:rsidRDefault="008D036B"/>
    <w:p w14:paraId="1586DE94" w14:textId="77777777" w:rsidR="008D036B" w:rsidRDefault="008D036B"/>
    <w:tbl>
      <w:tblPr>
        <w:tblStyle w:val="TableGrid"/>
        <w:tblW w:w="5335" w:type="pct"/>
        <w:tblLayout w:type="fixed"/>
        <w:tblLook w:val="04A0" w:firstRow="1" w:lastRow="0" w:firstColumn="1" w:lastColumn="0" w:noHBand="0" w:noVBand="1"/>
      </w:tblPr>
      <w:tblGrid>
        <w:gridCol w:w="2471"/>
        <w:gridCol w:w="1641"/>
        <w:gridCol w:w="1772"/>
        <w:gridCol w:w="326"/>
        <w:gridCol w:w="1166"/>
        <w:gridCol w:w="996"/>
        <w:gridCol w:w="836"/>
      </w:tblGrid>
      <w:tr w:rsidR="00FC41C5" w:rsidRPr="006F611C" w14:paraId="440E734B" w14:textId="77777777" w:rsidTr="00E81A61">
        <w:tc>
          <w:tcPr>
            <w:tcW w:w="5000" w:type="pct"/>
            <w:gridSpan w:val="7"/>
            <w:shd w:val="clear" w:color="auto" w:fill="55135D"/>
          </w:tcPr>
          <w:p w14:paraId="3CDB4C64" w14:textId="77777777" w:rsidR="00FC41C5" w:rsidRPr="006F611C" w:rsidRDefault="00FC41C5" w:rsidP="00E8383A">
            <w:pPr>
              <w:rPr>
                <w:rFonts w:ascii="Calibri" w:hAnsi="Calibri"/>
                <w:b/>
              </w:rPr>
            </w:pPr>
            <w:r w:rsidRPr="006F611C">
              <w:rPr>
                <w:rFonts w:ascii="Calibri" w:hAnsi="Calibri"/>
                <w:b/>
                <w:bCs/>
                <w:color w:val="FFFFFF" w:themeColor="background1"/>
              </w:rPr>
              <w:lastRenderedPageBreak/>
              <w:t>SECTION 6 – BUDGET</w:t>
            </w:r>
          </w:p>
        </w:tc>
      </w:tr>
      <w:tr w:rsidR="003E08FB" w:rsidRPr="006F611C" w14:paraId="04F2D108" w14:textId="77777777" w:rsidTr="00E81A61">
        <w:trPr>
          <w:trHeight w:val="1707"/>
        </w:trPr>
        <w:tc>
          <w:tcPr>
            <w:tcW w:w="1342" w:type="pct"/>
            <w:tcBorders>
              <w:bottom w:val="single" w:sz="4" w:space="0" w:color="auto"/>
              <w:right w:val="single" w:sz="4" w:space="0" w:color="auto"/>
            </w:tcBorders>
          </w:tcPr>
          <w:p w14:paraId="7969D6D0" w14:textId="77777777" w:rsidR="003E08FB" w:rsidRPr="006F611C" w:rsidRDefault="003E08FB" w:rsidP="00B42746">
            <w:pPr>
              <w:rPr>
                <w:rFonts w:ascii="Calibri" w:hAnsi="Calibri"/>
                <w:b/>
              </w:rPr>
            </w:pPr>
            <w:r w:rsidRPr="006F611C">
              <w:rPr>
                <w:rFonts w:ascii="Calibri" w:hAnsi="Calibri"/>
                <w:b/>
              </w:rPr>
              <w:t>MY SCHOOL LENGTH</w:t>
            </w:r>
          </w:p>
          <w:p w14:paraId="6C62F035" w14:textId="364E05A1" w:rsidR="003E08FB" w:rsidRPr="006F611C" w:rsidRDefault="003E08FB" w:rsidP="006036DC">
            <w:pPr>
              <w:rPr>
                <w:rFonts w:ascii="Calibri" w:hAnsi="Calibri"/>
              </w:rPr>
            </w:pPr>
          </w:p>
        </w:tc>
        <w:tc>
          <w:tcPr>
            <w:tcW w:w="891" w:type="pct"/>
            <w:tcBorders>
              <w:top w:val="single" w:sz="4" w:space="0" w:color="auto"/>
              <w:left w:val="single" w:sz="4" w:space="0" w:color="auto"/>
              <w:bottom w:val="single" w:sz="4" w:space="0" w:color="auto"/>
              <w:right w:val="single" w:sz="4" w:space="0" w:color="auto"/>
            </w:tcBorders>
          </w:tcPr>
          <w:p w14:paraId="2AA60AD4" w14:textId="77777777" w:rsidR="003E08FB" w:rsidRPr="006F611C" w:rsidRDefault="003E08FB" w:rsidP="00B42746">
            <w:pPr>
              <w:rPr>
                <w:rFonts w:ascii="Calibri" w:hAnsi="Calibri"/>
                <w:highlight w:val="yellow"/>
              </w:rPr>
            </w:pPr>
          </w:p>
          <w:p w14:paraId="3EFA3E4F" w14:textId="75767E83" w:rsidR="003E08FB" w:rsidRPr="006F611C" w:rsidRDefault="003E08FB" w:rsidP="006036DC">
            <w:pPr>
              <w:pStyle w:val="ListParagraph"/>
              <w:numPr>
                <w:ilvl w:val="0"/>
                <w:numId w:val="10"/>
              </w:numPr>
              <w:ind w:left="316" w:hanging="262"/>
              <w:rPr>
                <w:highlight w:val="yellow"/>
              </w:rPr>
            </w:pPr>
            <w:r w:rsidRPr="006036DC">
              <w:rPr>
                <w:highlight w:val="yellow"/>
              </w:rPr>
              <w:t>September 201</w:t>
            </w:r>
            <w:r w:rsidR="006036DC" w:rsidRPr="006036DC">
              <w:rPr>
                <w:highlight w:val="yellow"/>
              </w:rPr>
              <w:t>6</w:t>
            </w:r>
            <w:r w:rsidRPr="006036DC">
              <w:rPr>
                <w:highlight w:val="yellow"/>
              </w:rPr>
              <w:t xml:space="preserve"> – April 201</w:t>
            </w:r>
            <w:r w:rsidR="006036DC" w:rsidRPr="006F611C">
              <w:rPr>
                <w:highlight w:val="yellow"/>
              </w:rPr>
              <w:t>7</w:t>
            </w:r>
            <w:r w:rsidRPr="006F611C">
              <w:rPr>
                <w:highlight w:val="yellow"/>
              </w:rPr>
              <w:t xml:space="preserve"> </w:t>
            </w:r>
            <w:r w:rsidRPr="006F611C">
              <w:rPr>
                <w:highlight w:val="yellow"/>
              </w:rPr>
              <w:br/>
              <w:t>(8 months)</w:t>
            </w:r>
          </w:p>
        </w:tc>
        <w:tc>
          <w:tcPr>
            <w:tcW w:w="962" w:type="pct"/>
            <w:tcBorders>
              <w:top w:val="single" w:sz="4" w:space="0" w:color="auto"/>
              <w:left w:val="single" w:sz="4" w:space="0" w:color="auto"/>
              <w:bottom w:val="single" w:sz="4" w:space="0" w:color="auto"/>
              <w:right w:val="single" w:sz="4" w:space="0" w:color="auto"/>
            </w:tcBorders>
          </w:tcPr>
          <w:p w14:paraId="213527A1" w14:textId="77777777" w:rsidR="003E08FB" w:rsidRPr="006F611C" w:rsidRDefault="003E08FB" w:rsidP="00B42746">
            <w:pPr>
              <w:pStyle w:val="ListParagraph"/>
              <w:ind w:left="316"/>
              <w:rPr>
                <w:rFonts w:ascii="Calibri" w:hAnsi="Calibri"/>
                <w:highlight w:val="yellow"/>
              </w:rPr>
            </w:pPr>
          </w:p>
          <w:p w14:paraId="0F3E178B" w14:textId="02208959" w:rsidR="003E08FB" w:rsidRPr="006F611C" w:rsidRDefault="003E08FB" w:rsidP="006036DC">
            <w:pPr>
              <w:pStyle w:val="ListParagraph"/>
              <w:numPr>
                <w:ilvl w:val="0"/>
                <w:numId w:val="10"/>
              </w:numPr>
              <w:ind w:left="316" w:hanging="262"/>
              <w:rPr>
                <w:highlight w:val="yellow"/>
              </w:rPr>
            </w:pPr>
            <w:r w:rsidRPr="006036DC">
              <w:rPr>
                <w:highlight w:val="yellow"/>
              </w:rPr>
              <w:t>September 201</w:t>
            </w:r>
            <w:r w:rsidR="006036DC" w:rsidRPr="006036DC">
              <w:rPr>
                <w:highlight w:val="yellow"/>
              </w:rPr>
              <w:t>6</w:t>
            </w:r>
            <w:r w:rsidRPr="006036DC">
              <w:rPr>
                <w:highlight w:val="yellow"/>
              </w:rPr>
              <w:t xml:space="preserve"> – June 201</w:t>
            </w:r>
            <w:r w:rsidR="006036DC" w:rsidRPr="006F611C">
              <w:rPr>
                <w:highlight w:val="yellow"/>
              </w:rPr>
              <w:t>7</w:t>
            </w:r>
            <w:r w:rsidRPr="006F611C">
              <w:rPr>
                <w:highlight w:val="yellow"/>
              </w:rPr>
              <w:t xml:space="preserve"> </w:t>
            </w:r>
            <w:r w:rsidRPr="006F611C">
              <w:rPr>
                <w:highlight w:val="yellow"/>
              </w:rPr>
              <w:br/>
              <w:t>(10 months)</w:t>
            </w:r>
          </w:p>
        </w:tc>
        <w:tc>
          <w:tcPr>
            <w:tcW w:w="1805" w:type="pct"/>
            <w:gridSpan w:val="4"/>
            <w:tcBorders>
              <w:top w:val="single" w:sz="4" w:space="0" w:color="auto"/>
              <w:left w:val="single" w:sz="4" w:space="0" w:color="auto"/>
              <w:bottom w:val="single" w:sz="4" w:space="0" w:color="auto"/>
            </w:tcBorders>
          </w:tcPr>
          <w:p w14:paraId="71810386" w14:textId="77777777" w:rsidR="003E08FB" w:rsidRPr="006F611C" w:rsidRDefault="003E08FB" w:rsidP="00B42746">
            <w:pPr>
              <w:pStyle w:val="ListParagraph"/>
              <w:ind w:left="316"/>
              <w:rPr>
                <w:rFonts w:ascii="Calibri" w:hAnsi="Calibri"/>
                <w:highlight w:val="yellow"/>
              </w:rPr>
            </w:pPr>
          </w:p>
          <w:p w14:paraId="7D712AE8" w14:textId="3585B0F5" w:rsidR="003E08FB" w:rsidRPr="006F611C" w:rsidRDefault="003E08FB" w:rsidP="00B42746">
            <w:pPr>
              <w:pStyle w:val="ListParagraph"/>
              <w:numPr>
                <w:ilvl w:val="0"/>
                <w:numId w:val="10"/>
              </w:numPr>
              <w:ind w:left="316" w:hanging="262"/>
              <w:rPr>
                <w:rFonts w:ascii="Calibri" w:hAnsi="Calibri"/>
                <w:highlight w:val="yellow"/>
              </w:rPr>
            </w:pPr>
            <w:r w:rsidRPr="006036DC">
              <w:rPr>
                <w:rFonts w:ascii="Calibri" w:hAnsi="Calibri"/>
                <w:highlight w:val="yellow"/>
              </w:rPr>
              <w:t>September 201</w:t>
            </w:r>
            <w:r w:rsidR="006036DC" w:rsidRPr="006036DC">
              <w:rPr>
                <w:rFonts w:ascii="Calibri" w:hAnsi="Calibri"/>
                <w:highlight w:val="yellow"/>
              </w:rPr>
              <w:t>6</w:t>
            </w:r>
            <w:r w:rsidRPr="006036DC">
              <w:rPr>
                <w:rFonts w:ascii="Calibri" w:hAnsi="Calibri"/>
                <w:highlight w:val="yellow"/>
              </w:rPr>
              <w:t xml:space="preserve"> – August 201</w:t>
            </w:r>
            <w:r w:rsidR="006036DC" w:rsidRPr="006036DC">
              <w:rPr>
                <w:rFonts w:ascii="Calibri" w:hAnsi="Calibri"/>
                <w:highlight w:val="yellow"/>
              </w:rPr>
              <w:t>7</w:t>
            </w:r>
            <w:r w:rsidRPr="006036DC">
              <w:rPr>
                <w:rFonts w:ascii="Calibri" w:hAnsi="Calibri"/>
                <w:highlight w:val="yellow"/>
              </w:rPr>
              <w:t xml:space="preserve"> </w:t>
            </w:r>
          </w:p>
          <w:p w14:paraId="6F263A8E" w14:textId="77777777" w:rsidR="003E08FB" w:rsidRPr="006F611C" w:rsidRDefault="003E08FB" w:rsidP="003E08FB">
            <w:pPr>
              <w:ind w:left="316"/>
              <w:rPr>
                <w:rFonts w:ascii="Calibri" w:hAnsi="Calibri"/>
                <w:highlight w:val="yellow"/>
              </w:rPr>
            </w:pPr>
            <w:r w:rsidRPr="006F611C">
              <w:rPr>
                <w:highlight w:val="yellow"/>
              </w:rPr>
              <w:t>(12 months)</w:t>
            </w:r>
          </w:p>
          <w:p w14:paraId="03FAC862" w14:textId="4B7782B7" w:rsidR="003E08FB" w:rsidRPr="006F611C" w:rsidRDefault="003E08FB" w:rsidP="005B3884">
            <w:pPr>
              <w:pStyle w:val="ListParagraph"/>
              <w:ind w:left="316"/>
              <w:rPr>
                <w:rFonts w:ascii="Calibri" w:hAnsi="Calibri"/>
                <w:highlight w:val="yellow"/>
              </w:rPr>
            </w:pPr>
          </w:p>
          <w:p w14:paraId="46E61CFC" w14:textId="42DE78C0" w:rsidR="003E08FB" w:rsidRPr="006036DC" w:rsidRDefault="003E08FB" w:rsidP="00B548E7">
            <w:pPr>
              <w:pStyle w:val="ListParagraph"/>
              <w:numPr>
                <w:ilvl w:val="0"/>
                <w:numId w:val="10"/>
              </w:numPr>
              <w:ind w:left="316" w:hanging="262"/>
              <w:rPr>
                <w:highlight w:val="yellow"/>
              </w:rPr>
            </w:pPr>
            <w:r w:rsidRPr="006036DC">
              <w:rPr>
                <w:highlight w:val="yellow"/>
              </w:rPr>
              <w:t>Other</w:t>
            </w:r>
            <w:r w:rsidR="00B548E7" w:rsidRPr="006036DC">
              <w:rPr>
                <w:highlight w:val="yellow"/>
              </w:rPr>
              <w:t xml:space="preserve">  _______________</w:t>
            </w:r>
          </w:p>
        </w:tc>
      </w:tr>
      <w:tr w:rsidR="00B42746" w:rsidRPr="006F611C" w14:paraId="170DF374" w14:textId="77777777" w:rsidTr="00E81A61">
        <w:tc>
          <w:tcPr>
            <w:tcW w:w="5000" w:type="pct"/>
            <w:gridSpan w:val="7"/>
            <w:tcBorders>
              <w:bottom w:val="single" w:sz="4" w:space="0" w:color="auto"/>
            </w:tcBorders>
            <w:shd w:val="clear" w:color="auto" w:fill="924A8B"/>
          </w:tcPr>
          <w:p w14:paraId="66D5999B" w14:textId="6D84D727" w:rsidR="00B42746" w:rsidRPr="006036DC" w:rsidRDefault="003E08FB">
            <w:pPr>
              <w:rPr>
                <w:rFonts w:ascii="Calibri" w:hAnsi="Calibri"/>
                <w:b/>
                <w:color w:val="FFFFFF" w:themeColor="background1"/>
              </w:rPr>
            </w:pPr>
            <w:r w:rsidRPr="006036DC">
              <w:rPr>
                <w:rFonts w:ascii="Calibri" w:hAnsi="Calibri"/>
                <w:b/>
                <w:color w:val="FFFFFF" w:themeColor="background1"/>
              </w:rPr>
              <w:t xml:space="preserve">BUDGET </w:t>
            </w:r>
            <w:r w:rsidR="00B42746" w:rsidRPr="006036DC">
              <w:rPr>
                <w:rFonts w:ascii="Calibri" w:hAnsi="Calibri"/>
                <w:b/>
                <w:color w:val="FFFFFF" w:themeColor="background1"/>
              </w:rPr>
              <w:t>PART A –</w:t>
            </w:r>
            <w:r w:rsidRPr="006036DC">
              <w:rPr>
                <w:rFonts w:ascii="Calibri" w:hAnsi="Calibri"/>
                <w:b/>
                <w:color w:val="FFFFFF" w:themeColor="background1"/>
              </w:rPr>
              <w:t xml:space="preserve"> ANNUAL INCOME</w:t>
            </w:r>
          </w:p>
          <w:p w14:paraId="7249DF71" w14:textId="20225360" w:rsidR="003E08FB" w:rsidRPr="006F611C" w:rsidRDefault="003E08FB">
            <w:pPr>
              <w:rPr>
                <w:rFonts w:ascii="Calibri" w:hAnsi="Calibri"/>
                <w:color w:val="FFFFFF" w:themeColor="background1"/>
              </w:rPr>
            </w:pPr>
            <w:r w:rsidRPr="006F611C">
              <w:rPr>
                <w:rFonts w:ascii="Calibri" w:hAnsi="Calibri"/>
                <w:color w:val="FFFFFF" w:themeColor="background1"/>
                <w:lang w:val="en"/>
              </w:rPr>
              <w:t>Your income must be less than your expenses to be eligible for an award</w:t>
            </w:r>
          </w:p>
        </w:tc>
      </w:tr>
      <w:tr w:rsidR="00B42746" w:rsidRPr="006F611C" w14:paraId="295FFD0E" w14:textId="77777777" w:rsidTr="00E81A61">
        <w:tc>
          <w:tcPr>
            <w:tcW w:w="3372" w:type="pct"/>
            <w:gridSpan w:val="4"/>
            <w:tcBorders>
              <w:right w:val="single" w:sz="4" w:space="0" w:color="auto"/>
            </w:tcBorders>
          </w:tcPr>
          <w:p w14:paraId="67C9C3E1" w14:textId="4A84EB16" w:rsidR="00B42746" w:rsidRPr="006F611C" w:rsidRDefault="00B42746">
            <w:pPr>
              <w:rPr>
                <w:rFonts w:ascii="Calibri" w:hAnsi="Calibri"/>
                <w:b/>
                <w:bCs/>
              </w:rPr>
            </w:pPr>
            <w:r w:rsidRPr="006F611C">
              <w:rPr>
                <w:rFonts w:ascii="Calibri" w:hAnsi="Calibri"/>
                <w:bCs/>
              </w:rPr>
              <w:t>LIST ALL SOURCES OF</w:t>
            </w:r>
            <w:r w:rsidRPr="006F611C">
              <w:rPr>
                <w:rFonts w:ascii="Calibri" w:hAnsi="Calibri"/>
                <w:b/>
                <w:bCs/>
              </w:rPr>
              <w:t xml:space="preserve"> </w:t>
            </w:r>
            <w:r w:rsidR="003E08FB" w:rsidRPr="006F611C">
              <w:rPr>
                <w:rFonts w:ascii="Calibri" w:hAnsi="Calibri"/>
                <w:b/>
                <w:bCs/>
              </w:rPr>
              <w:t xml:space="preserve">ANNUAL </w:t>
            </w:r>
            <w:r w:rsidRPr="006F611C">
              <w:rPr>
                <w:rFonts w:ascii="Calibri" w:hAnsi="Calibri"/>
                <w:bCs/>
              </w:rPr>
              <w:t xml:space="preserve">INCOME </w:t>
            </w:r>
            <w:r w:rsidR="003E08FB" w:rsidRPr="006F611C">
              <w:rPr>
                <w:rFonts w:ascii="Calibri" w:hAnsi="Calibri"/>
                <w:bCs/>
              </w:rPr>
              <w:t>WHILE</w:t>
            </w:r>
            <w:r w:rsidRPr="006F611C">
              <w:rPr>
                <w:rFonts w:ascii="Calibri" w:hAnsi="Calibri"/>
                <w:bCs/>
              </w:rPr>
              <w:t xml:space="preserve"> IN SCHOOL</w:t>
            </w:r>
          </w:p>
          <w:p w14:paraId="0D41774B" w14:textId="51883B99" w:rsidR="003E08FB" w:rsidRPr="006F611C" w:rsidRDefault="003E08FB">
            <w:pPr>
              <w:rPr>
                <w:rFonts w:ascii="Calibri" w:hAnsi="Calibri"/>
                <w:b/>
              </w:rPr>
            </w:pPr>
            <w:r w:rsidRPr="006F611C">
              <w:rPr>
                <w:rFonts w:ascii="Calibri" w:hAnsi="Calibri"/>
                <w:b/>
                <w:bCs/>
              </w:rPr>
              <w:t>If zero, please leave blank</w:t>
            </w:r>
          </w:p>
        </w:tc>
        <w:tc>
          <w:tcPr>
            <w:tcW w:w="633" w:type="pct"/>
            <w:tcBorders>
              <w:left w:val="single" w:sz="4" w:space="0" w:color="auto"/>
              <w:right w:val="single" w:sz="4" w:space="0" w:color="auto"/>
            </w:tcBorders>
          </w:tcPr>
          <w:p w14:paraId="238A3D08" w14:textId="77777777" w:rsidR="00B42746" w:rsidRPr="006F611C" w:rsidRDefault="00B42746" w:rsidP="00B42746">
            <w:pPr>
              <w:rPr>
                <w:rFonts w:ascii="Calibri" w:hAnsi="Calibri"/>
                <w:b/>
              </w:rPr>
            </w:pPr>
            <w:r w:rsidRPr="006F611C">
              <w:rPr>
                <w:rFonts w:ascii="Calibri" w:hAnsi="Calibri"/>
                <w:b/>
              </w:rPr>
              <w:t>AMOUNT PER MONTH</w:t>
            </w:r>
          </w:p>
        </w:tc>
        <w:tc>
          <w:tcPr>
            <w:tcW w:w="541" w:type="pct"/>
            <w:tcBorders>
              <w:left w:val="single" w:sz="4" w:space="0" w:color="auto"/>
              <w:right w:val="single" w:sz="4" w:space="0" w:color="auto"/>
            </w:tcBorders>
          </w:tcPr>
          <w:p w14:paraId="09542C02" w14:textId="77777777" w:rsidR="00B42746" w:rsidRPr="006F611C" w:rsidRDefault="00B42746" w:rsidP="00B42746">
            <w:pPr>
              <w:rPr>
                <w:rFonts w:ascii="Calibri" w:hAnsi="Calibri"/>
                <w:b/>
              </w:rPr>
            </w:pPr>
            <w:r w:rsidRPr="006F611C">
              <w:rPr>
                <w:rFonts w:ascii="Calibri" w:hAnsi="Calibri"/>
                <w:b/>
              </w:rPr>
              <w:t>X # OF MONTHS IN SCHOOL</w:t>
            </w:r>
          </w:p>
        </w:tc>
        <w:tc>
          <w:tcPr>
            <w:tcW w:w="454" w:type="pct"/>
            <w:tcBorders>
              <w:left w:val="single" w:sz="4" w:space="0" w:color="auto"/>
            </w:tcBorders>
          </w:tcPr>
          <w:p w14:paraId="7D2902DE" w14:textId="77777777" w:rsidR="00B42746" w:rsidRPr="006F611C" w:rsidRDefault="00B42746" w:rsidP="00B42746">
            <w:pPr>
              <w:rPr>
                <w:rFonts w:ascii="Calibri" w:hAnsi="Calibri"/>
                <w:b/>
              </w:rPr>
            </w:pPr>
            <w:r w:rsidRPr="006F611C">
              <w:rPr>
                <w:rFonts w:ascii="Calibri" w:hAnsi="Calibri"/>
                <w:b/>
              </w:rPr>
              <w:t>TOTAL</w:t>
            </w:r>
          </w:p>
        </w:tc>
      </w:tr>
      <w:tr w:rsidR="00B42746" w:rsidRPr="006F611C" w14:paraId="79998E70" w14:textId="77777777" w:rsidTr="00E81A61">
        <w:trPr>
          <w:trHeight w:val="340"/>
        </w:trPr>
        <w:tc>
          <w:tcPr>
            <w:tcW w:w="3372" w:type="pct"/>
            <w:gridSpan w:val="4"/>
            <w:tcBorders>
              <w:right w:val="single" w:sz="4" w:space="0" w:color="auto"/>
            </w:tcBorders>
          </w:tcPr>
          <w:p w14:paraId="627BC60B" w14:textId="1C79865C" w:rsidR="00B42746" w:rsidRPr="006F611C" w:rsidRDefault="00B42746" w:rsidP="003E08FB">
            <w:pPr>
              <w:rPr>
                <w:rFonts w:ascii="Calibri" w:hAnsi="Calibri"/>
              </w:rPr>
            </w:pPr>
            <w:r w:rsidRPr="006F611C">
              <w:rPr>
                <w:rFonts w:ascii="Calibri" w:hAnsi="Calibri"/>
              </w:rPr>
              <w:t>TOTAL CONFIRMED BURSARIES AND SCHOLARSHIPS</w:t>
            </w:r>
          </w:p>
        </w:tc>
        <w:tc>
          <w:tcPr>
            <w:tcW w:w="633" w:type="pct"/>
            <w:tcBorders>
              <w:left w:val="single" w:sz="4" w:space="0" w:color="auto"/>
              <w:right w:val="single" w:sz="4" w:space="0" w:color="auto"/>
            </w:tcBorders>
          </w:tcPr>
          <w:p w14:paraId="41698A88" w14:textId="77777777" w:rsidR="00B42746" w:rsidRPr="006F611C" w:rsidRDefault="00B42746" w:rsidP="00B42746">
            <w:pPr>
              <w:rPr>
                <w:rFonts w:ascii="Calibri" w:hAnsi="Calibri"/>
                <w:b/>
              </w:rPr>
            </w:pPr>
          </w:p>
        </w:tc>
        <w:tc>
          <w:tcPr>
            <w:tcW w:w="541" w:type="pct"/>
            <w:tcBorders>
              <w:left w:val="single" w:sz="4" w:space="0" w:color="auto"/>
              <w:right w:val="single" w:sz="4" w:space="0" w:color="auto"/>
            </w:tcBorders>
          </w:tcPr>
          <w:p w14:paraId="08F46AE3" w14:textId="77777777" w:rsidR="00B42746" w:rsidRPr="006F611C" w:rsidRDefault="00B42746" w:rsidP="00B42746">
            <w:pPr>
              <w:rPr>
                <w:rFonts w:ascii="Calibri" w:hAnsi="Calibri"/>
                <w:b/>
              </w:rPr>
            </w:pPr>
          </w:p>
        </w:tc>
        <w:tc>
          <w:tcPr>
            <w:tcW w:w="454" w:type="pct"/>
            <w:tcBorders>
              <w:left w:val="single" w:sz="4" w:space="0" w:color="auto"/>
            </w:tcBorders>
          </w:tcPr>
          <w:p w14:paraId="23B53406" w14:textId="77777777" w:rsidR="00B42746" w:rsidRPr="006F611C" w:rsidRDefault="00B42746" w:rsidP="00B42746">
            <w:pPr>
              <w:rPr>
                <w:rFonts w:ascii="Calibri" w:hAnsi="Calibri"/>
                <w:b/>
              </w:rPr>
            </w:pPr>
          </w:p>
        </w:tc>
      </w:tr>
      <w:tr w:rsidR="003E08FB" w:rsidRPr="006F611C" w14:paraId="6326131A" w14:textId="77777777" w:rsidTr="00E81A61">
        <w:trPr>
          <w:trHeight w:val="340"/>
        </w:trPr>
        <w:tc>
          <w:tcPr>
            <w:tcW w:w="3372" w:type="pct"/>
            <w:gridSpan w:val="4"/>
            <w:tcBorders>
              <w:right w:val="single" w:sz="4" w:space="0" w:color="auto"/>
            </w:tcBorders>
          </w:tcPr>
          <w:p w14:paraId="04CD4E71" w14:textId="46B7B6C5" w:rsidR="003E08FB" w:rsidRPr="006F611C" w:rsidDel="003E08FB" w:rsidRDefault="003E08FB" w:rsidP="003E08FB">
            <w:pPr>
              <w:rPr>
                <w:rFonts w:ascii="Calibri" w:hAnsi="Calibri"/>
              </w:rPr>
            </w:pPr>
            <w:r w:rsidRPr="006F611C">
              <w:rPr>
                <w:rFonts w:ascii="Calibri" w:hAnsi="Calibri"/>
              </w:rPr>
              <w:t>YEARLY HST/GST REBATES FOR CURRENT ACADEMIC YEAR</w:t>
            </w:r>
          </w:p>
        </w:tc>
        <w:tc>
          <w:tcPr>
            <w:tcW w:w="633" w:type="pct"/>
            <w:tcBorders>
              <w:left w:val="single" w:sz="4" w:space="0" w:color="auto"/>
              <w:right w:val="single" w:sz="4" w:space="0" w:color="auto"/>
            </w:tcBorders>
          </w:tcPr>
          <w:p w14:paraId="5346FA53" w14:textId="77777777" w:rsidR="003E08FB" w:rsidRPr="006F611C" w:rsidRDefault="003E08FB" w:rsidP="00B42746">
            <w:pPr>
              <w:rPr>
                <w:rFonts w:ascii="Calibri" w:hAnsi="Calibri"/>
                <w:b/>
              </w:rPr>
            </w:pPr>
          </w:p>
        </w:tc>
        <w:tc>
          <w:tcPr>
            <w:tcW w:w="541" w:type="pct"/>
            <w:tcBorders>
              <w:left w:val="single" w:sz="4" w:space="0" w:color="auto"/>
              <w:right w:val="single" w:sz="4" w:space="0" w:color="auto"/>
            </w:tcBorders>
          </w:tcPr>
          <w:p w14:paraId="64FE219C" w14:textId="77777777" w:rsidR="003E08FB" w:rsidRPr="006F611C" w:rsidRDefault="003E08FB" w:rsidP="00B42746">
            <w:pPr>
              <w:rPr>
                <w:rFonts w:ascii="Calibri" w:hAnsi="Calibri"/>
                <w:b/>
              </w:rPr>
            </w:pPr>
          </w:p>
        </w:tc>
        <w:tc>
          <w:tcPr>
            <w:tcW w:w="454" w:type="pct"/>
            <w:tcBorders>
              <w:left w:val="single" w:sz="4" w:space="0" w:color="auto"/>
            </w:tcBorders>
          </w:tcPr>
          <w:p w14:paraId="045C4740" w14:textId="77777777" w:rsidR="003E08FB" w:rsidRPr="006F611C" w:rsidRDefault="003E08FB" w:rsidP="00B42746">
            <w:pPr>
              <w:rPr>
                <w:rFonts w:ascii="Calibri" w:hAnsi="Calibri"/>
                <w:b/>
              </w:rPr>
            </w:pPr>
          </w:p>
        </w:tc>
      </w:tr>
      <w:tr w:rsidR="00B42746" w:rsidRPr="006F611C" w14:paraId="3BBF6E4E" w14:textId="77777777" w:rsidTr="00E81A61">
        <w:tc>
          <w:tcPr>
            <w:tcW w:w="3372" w:type="pct"/>
            <w:gridSpan w:val="4"/>
            <w:tcBorders>
              <w:right w:val="single" w:sz="4" w:space="0" w:color="auto"/>
            </w:tcBorders>
          </w:tcPr>
          <w:p w14:paraId="12FA4ABD" w14:textId="7D2427AC" w:rsidR="00B42746" w:rsidRPr="006F611C" w:rsidRDefault="00B42746" w:rsidP="00B42746">
            <w:pPr>
              <w:rPr>
                <w:rFonts w:ascii="Calibri" w:hAnsi="Calibri"/>
              </w:rPr>
            </w:pPr>
            <w:r w:rsidRPr="006F611C">
              <w:rPr>
                <w:rFonts w:ascii="Calibri" w:hAnsi="Calibri"/>
              </w:rPr>
              <w:t>TOTALSPONSORSHIP FOR TUITION</w:t>
            </w:r>
            <w:r w:rsidR="003E08FB" w:rsidRPr="006F611C">
              <w:rPr>
                <w:rFonts w:ascii="Calibri" w:hAnsi="Calibri"/>
              </w:rPr>
              <w:t xml:space="preserve"> AND FEES</w:t>
            </w:r>
          </w:p>
          <w:p w14:paraId="016C6FA4" w14:textId="3803847A" w:rsidR="003E08FB" w:rsidRPr="006F611C" w:rsidRDefault="003E08FB" w:rsidP="00B42746">
            <w:pPr>
              <w:rPr>
                <w:rFonts w:ascii="Calibri" w:hAnsi="Calibri"/>
              </w:rPr>
            </w:pPr>
            <w:r w:rsidRPr="006F611C">
              <w:rPr>
                <w:rFonts w:ascii="Calibri" w:hAnsi="Calibri"/>
              </w:rPr>
              <w:t>Sponsorship provider:</w:t>
            </w:r>
          </w:p>
          <w:p w14:paraId="2711E571" w14:textId="77777777" w:rsidR="00B42746" w:rsidRPr="006F611C" w:rsidRDefault="00B42746" w:rsidP="00B42746">
            <w:pPr>
              <w:rPr>
                <w:rFonts w:ascii="Calibri" w:hAnsi="Calibri"/>
              </w:rPr>
            </w:pPr>
            <w:r w:rsidRPr="006F611C">
              <w:rPr>
                <w:rFonts w:ascii="Calibri" w:hAnsi="Calibri"/>
              </w:rPr>
              <w:sym w:font="Wingdings" w:char="F06F"/>
            </w:r>
            <w:r w:rsidRPr="006F611C">
              <w:rPr>
                <w:rFonts w:ascii="Calibri" w:hAnsi="Calibri"/>
              </w:rPr>
              <w:t>Parent/Guardian</w:t>
            </w:r>
          </w:p>
          <w:p w14:paraId="749BDD0A" w14:textId="77777777" w:rsidR="00B42746" w:rsidRPr="006F611C" w:rsidRDefault="00B42746" w:rsidP="00B42746">
            <w:pPr>
              <w:rPr>
                <w:rFonts w:ascii="Calibri" w:hAnsi="Calibri"/>
              </w:rPr>
            </w:pPr>
            <w:r w:rsidRPr="006F611C">
              <w:rPr>
                <w:rFonts w:ascii="Calibri" w:hAnsi="Calibri"/>
              </w:rPr>
              <w:sym w:font="Wingdings" w:char="F06F"/>
            </w:r>
            <w:r w:rsidRPr="006F611C">
              <w:rPr>
                <w:rFonts w:ascii="Calibri" w:hAnsi="Calibri"/>
              </w:rPr>
              <w:t>Indigenous Organization Sponsorship</w:t>
            </w:r>
          </w:p>
          <w:p w14:paraId="1A7BC34B" w14:textId="77777777" w:rsidR="00B42746" w:rsidRPr="006F611C" w:rsidRDefault="00B42746" w:rsidP="00B42746">
            <w:pPr>
              <w:rPr>
                <w:rFonts w:ascii="Calibri" w:hAnsi="Calibri"/>
              </w:rPr>
            </w:pPr>
            <w:r w:rsidRPr="006F611C">
              <w:rPr>
                <w:rFonts w:ascii="Calibri" w:hAnsi="Calibri"/>
              </w:rPr>
              <w:sym w:font="Wingdings" w:char="F06F"/>
            </w:r>
            <w:r w:rsidRPr="006F611C">
              <w:rPr>
                <w:rFonts w:ascii="Calibri" w:hAnsi="Calibri"/>
              </w:rPr>
              <w:t xml:space="preserve">Funding Unavailable </w:t>
            </w:r>
          </w:p>
        </w:tc>
        <w:tc>
          <w:tcPr>
            <w:tcW w:w="633" w:type="pct"/>
            <w:tcBorders>
              <w:left w:val="single" w:sz="4" w:space="0" w:color="auto"/>
              <w:right w:val="single" w:sz="4" w:space="0" w:color="auto"/>
            </w:tcBorders>
          </w:tcPr>
          <w:p w14:paraId="18FFD510" w14:textId="77777777" w:rsidR="00B42746" w:rsidRPr="006F611C" w:rsidRDefault="00B42746" w:rsidP="00B42746">
            <w:pPr>
              <w:rPr>
                <w:rFonts w:ascii="Calibri" w:hAnsi="Calibri"/>
                <w:b/>
              </w:rPr>
            </w:pPr>
          </w:p>
        </w:tc>
        <w:tc>
          <w:tcPr>
            <w:tcW w:w="541" w:type="pct"/>
            <w:tcBorders>
              <w:left w:val="single" w:sz="4" w:space="0" w:color="auto"/>
              <w:right w:val="single" w:sz="4" w:space="0" w:color="auto"/>
            </w:tcBorders>
          </w:tcPr>
          <w:p w14:paraId="299D7EDC" w14:textId="77777777" w:rsidR="00B42746" w:rsidRPr="006F611C" w:rsidRDefault="00B42746" w:rsidP="00B42746">
            <w:pPr>
              <w:rPr>
                <w:rFonts w:ascii="Calibri" w:hAnsi="Calibri"/>
                <w:b/>
              </w:rPr>
            </w:pPr>
          </w:p>
        </w:tc>
        <w:tc>
          <w:tcPr>
            <w:tcW w:w="454" w:type="pct"/>
            <w:tcBorders>
              <w:left w:val="single" w:sz="4" w:space="0" w:color="auto"/>
            </w:tcBorders>
          </w:tcPr>
          <w:p w14:paraId="1A1892AB" w14:textId="77777777" w:rsidR="00B42746" w:rsidRPr="006F611C" w:rsidRDefault="00B42746" w:rsidP="00B42746">
            <w:pPr>
              <w:rPr>
                <w:rFonts w:ascii="Calibri" w:hAnsi="Calibri"/>
                <w:b/>
              </w:rPr>
            </w:pPr>
          </w:p>
        </w:tc>
      </w:tr>
      <w:tr w:rsidR="00B42746" w:rsidRPr="006F611C" w14:paraId="427AE690" w14:textId="77777777" w:rsidTr="00E81A61">
        <w:tc>
          <w:tcPr>
            <w:tcW w:w="3372" w:type="pct"/>
            <w:gridSpan w:val="4"/>
            <w:tcBorders>
              <w:right w:val="single" w:sz="4" w:space="0" w:color="auto"/>
            </w:tcBorders>
          </w:tcPr>
          <w:p w14:paraId="39F78B6A" w14:textId="79FE0200" w:rsidR="00B42746" w:rsidRPr="006F611C" w:rsidRDefault="00B42746" w:rsidP="00B42746">
            <w:pPr>
              <w:rPr>
                <w:rFonts w:ascii="Calibri" w:hAnsi="Calibri"/>
              </w:rPr>
            </w:pPr>
            <w:r w:rsidRPr="006F611C">
              <w:rPr>
                <w:rFonts w:ascii="Calibri" w:hAnsi="Calibri"/>
              </w:rPr>
              <w:t>TOTAL SPONSORSHIP FOR BOOKS AND SUPPLIES</w:t>
            </w:r>
          </w:p>
          <w:p w14:paraId="037559B8" w14:textId="77777777" w:rsidR="003E08FB" w:rsidRPr="006F611C" w:rsidRDefault="003E08FB" w:rsidP="003E08FB">
            <w:pPr>
              <w:rPr>
                <w:rFonts w:ascii="Calibri" w:hAnsi="Calibri"/>
              </w:rPr>
            </w:pPr>
            <w:r w:rsidRPr="006F611C">
              <w:rPr>
                <w:rFonts w:ascii="Calibri" w:hAnsi="Calibri"/>
              </w:rPr>
              <w:t>Sponsorship provider:</w:t>
            </w:r>
          </w:p>
          <w:p w14:paraId="68AC3C9E" w14:textId="77777777" w:rsidR="00B42746" w:rsidRPr="006F611C" w:rsidRDefault="00B42746" w:rsidP="00B42746">
            <w:pPr>
              <w:rPr>
                <w:rFonts w:ascii="Calibri" w:hAnsi="Calibri"/>
              </w:rPr>
            </w:pPr>
            <w:r w:rsidRPr="006F611C">
              <w:rPr>
                <w:rFonts w:ascii="Calibri" w:hAnsi="Calibri"/>
              </w:rPr>
              <w:sym w:font="Wingdings" w:char="F06F"/>
            </w:r>
            <w:r w:rsidRPr="006F611C">
              <w:rPr>
                <w:rFonts w:ascii="Calibri" w:hAnsi="Calibri"/>
              </w:rPr>
              <w:t xml:space="preserve">Parent/Guardian      </w:t>
            </w:r>
          </w:p>
          <w:p w14:paraId="329E74CE" w14:textId="77777777" w:rsidR="00B42746" w:rsidRPr="006F611C" w:rsidRDefault="00B42746" w:rsidP="00B42746">
            <w:pPr>
              <w:rPr>
                <w:rFonts w:ascii="Calibri" w:hAnsi="Calibri"/>
              </w:rPr>
            </w:pPr>
            <w:r w:rsidRPr="006F611C">
              <w:rPr>
                <w:rFonts w:ascii="Calibri" w:hAnsi="Calibri"/>
              </w:rPr>
              <w:sym w:font="Wingdings" w:char="F06F"/>
            </w:r>
            <w:r w:rsidRPr="006F611C">
              <w:rPr>
                <w:rFonts w:ascii="Calibri" w:hAnsi="Calibri"/>
              </w:rPr>
              <w:t xml:space="preserve">Indigenous Organization Sponsorship     </w:t>
            </w:r>
          </w:p>
          <w:p w14:paraId="03F3E2E6" w14:textId="77777777" w:rsidR="00B42746" w:rsidRPr="006F611C" w:rsidRDefault="00B42746" w:rsidP="00B42746">
            <w:pPr>
              <w:rPr>
                <w:rFonts w:ascii="Calibri" w:hAnsi="Calibri"/>
              </w:rPr>
            </w:pPr>
            <w:r w:rsidRPr="006F611C">
              <w:rPr>
                <w:rFonts w:ascii="Calibri" w:hAnsi="Calibri"/>
              </w:rPr>
              <w:sym w:font="Wingdings" w:char="F06F"/>
            </w:r>
            <w:r w:rsidRPr="006F611C">
              <w:rPr>
                <w:rFonts w:ascii="Calibri" w:hAnsi="Calibri"/>
              </w:rPr>
              <w:t xml:space="preserve">Funding Unavailable   </w:t>
            </w:r>
          </w:p>
        </w:tc>
        <w:tc>
          <w:tcPr>
            <w:tcW w:w="633" w:type="pct"/>
            <w:tcBorders>
              <w:left w:val="single" w:sz="4" w:space="0" w:color="auto"/>
              <w:right w:val="single" w:sz="4" w:space="0" w:color="auto"/>
            </w:tcBorders>
            <w:shd w:val="clear" w:color="auto" w:fill="auto"/>
          </w:tcPr>
          <w:p w14:paraId="3E543FC9" w14:textId="77777777" w:rsidR="00B42746" w:rsidRPr="006F611C" w:rsidRDefault="00B42746" w:rsidP="00B42746">
            <w:pPr>
              <w:rPr>
                <w:rFonts w:ascii="Calibri" w:hAnsi="Calibri"/>
                <w:b/>
              </w:rPr>
            </w:pPr>
          </w:p>
        </w:tc>
        <w:tc>
          <w:tcPr>
            <w:tcW w:w="541" w:type="pct"/>
            <w:tcBorders>
              <w:left w:val="single" w:sz="4" w:space="0" w:color="auto"/>
              <w:right w:val="single" w:sz="4" w:space="0" w:color="auto"/>
            </w:tcBorders>
            <w:shd w:val="clear" w:color="auto" w:fill="auto"/>
          </w:tcPr>
          <w:p w14:paraId="411FDEA2" w14:textId="77777777" w:rsidR="00B42746" w:rsidRPr="006F611C" w:rsidRDefault="00B42746" w:rsidP="00B42746">
            <w:pPr>
              <w:rPr>
                <w:rFonts w:ascii="Calibri" w:hAnsi="Calibri"/>
                <w:b/>
              </w:rPr>
            </w:pPr>
          </w:p>
        </w:tc>
        <w:tc>
          <w:tcPr>
            <w:tcW w:w="454" w:type="pct"/>
            <w:tcBorders>
              <w:left w:val="single" w:sz="4" w:space="0" w:color="auto"/>
            </w:tcBorders>
            <w:shd w:val="clear" w:color="auto" w:fill="auto"/>
          </w:tcPr>
          <w:p w14:paraId="7EACB3CE" w14:textId="77777777" w:rsidR="00B42746" w:rsidRPr="006F611C" w:rsidRDefault="00B42746" w:rsidP="00B42746">
            <w:pPr>
              <w:rPr>
                <w:rFonts w:ascii="Calibri" w:hAnsi="Calibri"/>
                <w:b/>
              </w:rPr>
            </w:pPr>
          </w:p>
        </w:tc>
      </w:tr>
      <w:tr w:rsidR="006036DC" w:rsidRPr="006F611C" w14:paraId="7497C2C0" w14:textId="77777777" w:rsidTr="00E81A61">
        <w:tc>
          <w:tcPr>
            <w:tcW w:w="3372" w:type="pct"/>
            <w:gridSpan w:val="4"/>
            <w:tcBorders>
              <w:right w:val="single" w:sz="4" w:space="0" w:color="auto"/>
            </w:tcBorders>
          </w:tcPr>
          <w:p w14:paraId="1D4A1FB5" w14:textId="38205A25" w:rsidR="006036DC" w:rsidRPr="006F611C" w:rsidRDefault="008D036B" w:rsidP="008D036B">
            <w:pPr>
              <w:rPr>
                <w:rFonts w:ascii="Calibri" w:hAnsi="Calibri"/>
              </w:rPr>
            </w:pPr>
            <w:r>
              <w:rPr>
                <w:rFonts w:ascii="Calibri" w:hAnsi="Calibri"/>
              </w:rPr>
              <w:t>REGISTERED EDUCATIONAL SAVINGS PLAN</w:t>
            </w:r>
            <w:r w:rsidR="006036DC" w:rsidRPr="006F611C">
              <w:rPr>
                <w:rFonts w:ascii="Calibri" w:hAnsi="Calibri"/>
              </w:rPr>
              <w:t xml:space="preserve"> </w:t>
            </w:r>
          </w:p>
        </w:tc>
        <w:tc>
          <w:tcPr>
            <w:tcW w:w="633" w:type="pct"/>
            <w:tcBorders>
              <w:left w:val="single" w:sz="4" w:space="0" w:color="auto"/>
              <w:right w:val="single" w:sz="4" w:space="0" w:color="auto"/>
            </w:tcBorders>
            <w:shd w:val="clear" w:color="auto" w:fill="auto"/>
          </w:tcPr>
          <w:p w14:paraId="3FAF163B" w14:textId="77777777" w:rsidR="006036DC" w:rsidRPr="006F611C" w:rsidRDefault="006036DC" w:rsidP="00B42746">
            <w:pPr>
              <w:rPr>
                <w:rFonts w:ascii="Calibri" w:hAnsi="Calibri"/>
                <w:b/>
              </w:rPr>
            </w:pPr>
          </w:p>
        </w:tc>
        <w:tc>
          <w:tcPr>
            <w:tcW w:w="541" w:type="pct"/>
            <w:tcBorders>
              <w:left w:val="single" w:sz="4" w:space="0" w:color="auto"/>
              <w:right w:val="single" w:sz="4" w:space="0" w:color="auto"/>
            </w:tcBorders>
            <w:shd w:val="clear" w:color="auto" w:fill="auto"/>
          </w:tcPr>
          <w:p w14:paraId="3AF4A71B" w14:textId="77777777" w:rsidR="006036DC" w:rsidRPr="006F611C" w:rsidRDefault="006036DC" w:rsidP="00B42746">
            <w:pPr>
              <w:rPr>
                <w:rFonts w:ascii="Calibri" w:hAnsi="Calibri"/>
                <w:b/>
              </w:rPr>
            </w:pPr>
          </w:p>
        </w:tc>
        <w:tc>
          <w:tcPr>
            <w:tcW w:w="454" w:type="pct"/>
            <w:tcBorders>
              <w:left w:val="single" w:sz="4" w:space="0" w:color="auto"/>
            </w:tcBorders>
            <w:shd w:val="clear" w:color="auto" w:fill="auto"/>
          </w:tcPr>
          <w:p w14:paraId="56BB9032" w14:textId="77777777" w:rsidR="006036DC" w:rsidRPr="006F611C" w:rsidRDefault="006036DC" w:rsidP="00B42746">
            <w:pPr>
              <w:rPr>
                <w:rFonts w:ascii="Calibri" w:hAnsi="Calibri"/>
                <w:b/>
              </w:rPr>
            </w:pPr>
          </w:p>
        </w:tc>
      </w:tr>
      <w:tr w:rsidR="00B42746" w:rsidRPr="006F611C" w14:paraId="73789B20" w14:textId="77777777" w:rsidTr="00E81A61">
        <w:trPr>
          <w:trHeight w:val="383"/>
        </w:trPr>
        <w:tc>
          <w:tcPr>
            <w:tcW w:w="3372" w:type="pct"/>
            <w:gridSpan w:val="4"/>
            <w:tcBorders>
              <w:right w:val="single" w:sz="4" w:space="0" w:color="auto"/>
            </w:tcBorders>
            <w:shd w:val="clear" w:color="auto" w:fill="auto"/>
          </w:tcPr>
          <w:p w14:paraId="7FEBFE8C" w14:textId="77777777" w:rsidR="00B42746" w:rsidRPr="006F611C" w:rsidRDefault="00A2251B" w:rsidP="00A2251B">
            <w:pPr>
              <w:rPr>
                <w:rFonts w:ascii="Calibri" w:hAnsi="Calibri"/>
              </w:rPr>
            </w:pPr>
            <w:r w:rsidRPr="006F611C">
              <w:rPr>
                <w:rFonts w:ascii="Calibri" w:hAnsi="Calibri"/>
              </w:rPr>
              <w:t>T</w:t>
            </w:r>
            <w:r w:rsidR="00B42746" w:rsidRPr="006F611C">
              <w:rPr>
                <w:rFonts w:ascii="Calibri" w:hAnsi="Calibri"/>
              </w:rPr>
              <w:t>RAVEL ALLOWANCE OR RELOCATION COSTS</w:t>
            </w:r>
          </w:p>
        </w:tc>
        <w:tc>
          <w:tcPr>
            <w:tcW w:w="633" w:type="pct"/>
            <w:tcBorders>
              <w:left w:val="single" w:sz="4" w:space="0" w:color="auto"/>
              <w:right w:val="single" w:sz="4" w:space="0" w:color="auto"/>
            </w:tcBorders>
            <w:shd w:val="clear" w:color="auto" w:fill="auto"/>
          </w:tcPr>
          <w:p w14:paraId="1B9131B4" w14:textId="77777777" w:rsidR="00B42746" w:rsidRPr="006F611C" w:rsidRDefault="00B42746" w:rsidP="00B42746">
            <w:pPr>
              <w:rPr>
                <w:rFonts w:ascii="Calibri" w:hAnsi="Calibri"/>
                <w:b/>
              </w:rPr>
            </w:pPr>
          </w:p>
        </w:tc>
        <w:tc>
          <w:tcPr>
            <w:tcW w:w="541" w:type="pct"/>
            <w:tcBorders>
              <w:left w:val="single" w:sz="4" w:space="0" w:color="auto"/>
              <w:right w:val="single" w:sz="4" w:space="0" w:color="auto"/>
            </w:tcBorders>
            <w:shd w:val="clear" w:color="auto" w:fill="auto"/>
          </w:tcPr>
          <w:p w14:paraId="2C2C8F26" w14:textId="77777777" w:rsidR="00B42746" w:rsidRPr="006F611C" w:rsidRDefault="00B42746" w:rsidP="00B42746">
            <w:pPr>
              <w:rPr>
                <w:rFonts w:ascii="Calibri" w:hAnsi="Calibri"/>
                <w:b/>
              </w:rPr>
            </w:pPr>
          </w:p>
        </w:tc>
        <w:tc>
          <w:tcPr>
            <w:tcW w:w="454" w:type="pct"/>
            <w:tcBorders>
              <w:left w:val="single" w:sz="4" w:space="0" w:color="auto"/>
            </w:tcBorders>
            <w:shd w:val="clear" w:color="auto" w:fill="auto"/>
          </w:tcPr>
          <w:p w14:paraId="447C6697" w14:textId="77777777" w:rsidR="00B42746" w:rsidRPr="006F611C" w:rsidRDefault="00B42746" w:rsidP="00B42746">
            <w:pPr>
              <w:rPr>
                <w:rFonts w:ascii="Calibri" w:hAnsi="Calibri"/>
                <w:b/>
              </w:rPr>
            </w:pPr>
          </w:p>
        </w:tc>
      </w:tr>
      <w:tr w:rsidR="003E08FB" w:rsidRPr="006F611C" w14:paraId="705E0908" w14:textId="77777777" w:rsidTr="00E81A61">
        <w:trPr>
          <w:trHeight w:val="425"/>
        </w:trPr>
        <w:tc>
          <w:tcPr>
            <w:tcW w:w="5000" w:type="pct"/>
            <w:gridSpan w:val="7"/>
            <w:shd w:val="clear" w:color="auto" w:fill="924A8B"/>
          </w:tcPr>
          <w:p w14:paraId="6ADB0BBC" w14:textId="44AC403C" w:rsidR="003E08FB" w:rsidRPr="006F611C" w:rsidRDefault="003E08FB" w:rsidP="00B42746">
            <w:pPr>
              <w:rPr>
                <w:rFonts w:ascii="Calibri" w:hAnsi="Calibri"/>
                <w:b/>
              </w:rPr>
            </w:pPr>
            <w:r w:rsidRPr="006F611C">
              <w:rPr>
                <w:rFonts w:ascii="Calibri" w:hAnsi="Calibri"/>
                <w:b/>
                <w:color w:val="FFFFFF" w:themeColor="background1"/>
              </w:rPr>
              <w:t>SUBTOTAL</w:t>
            </w:r>
            <w:r w:rsidR="00731A92" w:rsidRPr="006F611C">
              <w:rPr>
                <w:rFonts w:ascii="Calibri" w:hAnsi="Calibri"/>
                <w:b/>
                <w:color w:val="FFFFFF" w:themeColor="background1"/>
              </w:rPr>
              <w:t xml:space="preserve"> </w:t>
            </w:r>
            <w:r w:rsidRPr="006F611C">
              <w:rPr>
                <w:rFonts w:ascii="Calibri" w:hAnsi="Calibri"/>
                <w:b/>
                <w:color w:val="FFFFFF" w:themeColor="background1"/>
              </w:rPr>
              <w:t>MONTHLY INCOME</w:t>
            </w:r>
          </w:p>
        </w:tc>
      </w:tr>
      <w:tr w:rsidR="00DD4EEE" w:rsidRPr="006F611C" w14:paraId="02653652" w14:textId="77777777" w:rsidTr="00E81A61">
        <w:tc>
          <w:tcPr>
            <w:tcW w:w="5000" w:type="pct"/>
            <w:gridSpan w:val="7"/>
          </w:tcPr>
          <w:p w14:paraId="01127BC1" w14:textId="77777777" w:rsidR="00DD4EEE" w:rsidRPr="006F611C" w:rsidRDefault="00DD4EEE" w:rsidP="003E08FB">
            <w:pPr>
              <w:rPr>
                <w:rFonts w:ascii="Calibri" w:hAnsi="Calibri"/>
                <w:b/>
                <w:bCs/>
              </w:rPr>
            </w:pPr>
            <w:r w:rsidRPr="006F611C">
              <w:rPr>
                <w:rFonts w:ascii="Calibri" w:hAnsi="Calibri"/>
                <w:bCs/>
              </w:rPr>
              <w:t>LIST ALL SOURCES OF</w:t>
            </w:r>
            <w:r w:rsidRPr="006F611C">
              <w:rPr>
                <w:rFonts w:ascii="Calibri" w:hAnsi="Calibri"/>
                <w:b/>
                <w:bCs/>
              </w:rPr>
              <w:t xml:space="preserve"> MONTHLY </w:t>
            </w:r>
            <w:r w:rsidRPr="006F611C">
              <w:rPr>
                <w:rFonts w:ascii="Calibri" w:hAnsi="Calibri"/>
                <w:bCs/>
              </w:rPr>
              <w:t>INCOME WHILE IN SCHOOL</w:t>
            </w:r>
          </w:p>
          <w:p w14:paraId="4ADC5993" w14:textId="3D225C60" w:rsidR="00DD4EEE" w:rsidRPr="006F611C" w:rsidRDefault="00DD4EEE" w:rsidP="00B42746">
            <w:pPr>
              <w:rPr>
                <w:rFonts w:ascii="Calibri" w:hAnsi="Calibri"/>
                <w:b/>
              </w:rPr>
            </w:pPr>
            <w:r w:rsidRPr="006F611C">
              <w:rPr>
                <w:rFonts w:ascii="Calibri" w:hAnsi="Calibri"/>
                <w:b/>
                <w:bCs/>
              </w:rPr>
              <w:t>If zero, please leave blank</w:t>
            </w:r>
          </w:p>
        </w:tc>
      </w:tr>
      <w:tr w:rsidR="00B42746" w:rsidRPr="006F611C" w14:paraId="1E425C19" w14:textId="77777777" w:rsidTr="00E81A61">
        <w:tc>
          <w:tcPr>
            <w:tcW w:w="3372" w:type="pct"/>
            <w:gridSpan w:val="4"/>
            <w:tcBorders>
              <w:right w:val="single" w:sz="4" w:space="0" w:color="auto"/>
            </w:tcBorders>
          </w:tcPr>
          <w:p w14:paraId="628D5ABC" w14:textId="0922FB5F" w:rsidR="00B42746" w:rsidRPr="006F611C" w:rsidRDefault="00B42746" w:rsidP="00B42746">
            <w:pPr>
              <w:rPr>
                <w:rFonts w:ascii="Calibri" w:hAnsi="Calibri"/>
                <w:b/>
                <w:bCs/>
              </w:rPr>
            </w:pPr>
            <w:r w:rsidRPr="006F611C">
              <w:rPr>
                <w:rFonts w:ascii="Calibri" w:hAnsi="Calibri"/>
              </w:rPr>
              <w:t xml:space="preserve">MONTHLY </w:t>
            </w:r>
            <w:r w:rsidR="003E08FB" w:rsidRPr="006F611C">
              <w:rPr>
                <w:rFonts w:ascii="Calibri" w:hAnsi="Calibri"/>
              </w:rPr>
              <w:t xml:space="preserve">OTHER </w:t>
            </w:r>
            <w:r w:rsidRPr="006F611C">
              <w:rPr>
                <w:rFonts w:ascii="Calibri" w:hAnsi="Calibri"/>
              </w:rPr>
              <w:t>SPONSOR FUNDING</w:t>
            </w:r>
            <w:r w:rsidR="003E08FB" w:rsidRPr="006F611C">
              <w:rPr>
                <w:rFonts w:ascii="Calibri" w:hAnsi="Calibri"/>
              </w:rPr>
              <w:t>: LIVING ALLOWANCE, RENTAL SUBSIDY, DAY CARE SUBSIDY</w:t>
            </w:r>
          </w:p>
          <w:p w14:paraId="63DECE9D" w14:textId="77777777" w:rsidR="00B42746" w:rsidRPr="006F611C" w:rsidRDefault="00B42746" w:rsidP="00B42746">
            <w:pPr>
              <w:rPr>
                <w:rFonts w:ascii="Calibri" w:hAnsi="Calibri"/>
              </w:rPr>
            </w:pPr>
            <w:r w:rsidRPr="006F611C">
              <w:rPr>
                <w:rFonts w:ascii="Calibri" w:hAnsi="Calibri"/>
              </w:rPr>
              <w:sym w:font="Wingdings" w:char="F06F"/>
            </w:r>
            <w:r w:rsidRPr="006F611C">
              <w:rPr>
                <w:rFonts w:ascii="Calibri" w:hAnsi="Calibri"/>
              </w:rPr>
              <w:t>Parent/Guardian</w:t>
            </w:r>
          </w:p>
          <w:p w14:paraId="75A94196" w14:textId="77777777" w:rsidR="00B42746" w:rsidRPr="006F611C" w:rsidRDefault="00B42746" w:rsidP="00B42746">
            <w:pPr>
              <w:rPr>
                <w:rFonts w:ascii="Calibri" w:hAnsi="Calibri"/>
              </w:rPr>
            </w:pPr>
            <w:r w:rsidRPr="006F611C">
              <w:rPr>
                <w:rFonts w:ascii="Calibri" w:hAnsi="Calibri"/>
              </w:rPr>
              <w:sym w:font="Wingdings" w:char="F06F"/>
            </w:r>
            <w:r w:rsidRPr="006F611C">
              <w:rPr>
                <w:rFonts w:ascii="Calibri" w:hAnsi="Calibri"/>
              </w:rPr>
              <w:t xml:space="preserve">Indigenous Organization Sponsorship </w:t>
            </w:r>
          </w:p>
          <w:p w14:paraId="79460E8D" w14:textId="77777777" w:rsidR="00B42746" w:rsidRPr="006F611C" w:rsidRDefault="00B42746" w:rsidP="00B42746">
            <w:pPr>
              <w:rPr>
                <w:rFonts w:ascii="Calibri" w:hAnsi="Calibri"/>
              </w:rPr>
            </w:pPr>
            <w:r w:rsidRPr="006F611C">
              <w:rPr>
                <w:rFonts w:ascii="Calibri" w:hAnsi="Calibri"/>
              </w:rPr>
              <w:sym w:font="Wingdings" w:char="F06F"/>
            </w:r>
            <w:r w:rsidRPr="006F611C">
              <w:rPr>
                <w:rFonts w:ascii="Calibri" w:hAnsi="Calibri"/>
              </w:rPr>
              <w:t xml:space="preserve">Funding Unavailable    </w:t>
            </w:r>
          </w:p>
        </w:tc>
        <w:tc>
          <w:tcPr>
            <w:tcW w:w="633" w:type="pct"/>
            <w:tcBorders>
              <w:left w:val="single" w:sz="4" w:space="0" w:color="auto"/>
              <w:right w:val="single" w:sz="4" w:space="0" w:color="auto"/>
            </w:tcBorders>
            <w:shd w:val="clear" w:color="auto" w:fill="auto"/>
          </w:tcPr>
          <w:p w14:paraId="0FA92931" w14:textId="77777777" w:rsidR="00B42746" w:rsidRPr="006F611C" w:rsidRDefault="00B42746" w:rsidP="00B42746">
            <w:pPr>
              <w:rPr>
                <w:rFonts w:ascii="Calibri" w:hAnsi="Calibri"/>
                <w:b/>
              </w:rPr>
            </w:pPr>
          </w:p>
        </w:tc>
        <w:tc>
          <w:tcPr>
            <w:tcW w:w="541" w:type="pct"/>
            <w:tcBorders>
              <w:left w:val="single" w:sz="4" w:space="0" w:color="auto"/>
              <w:right w:val="single" w:sz="4" w:space="0" w:color="auto"/>
            </w:tcBorders>
            <w:shd w:val="clear" w:color="auto" w:fill="auto"/>
          </w:tcPr>
          <w:p w14:paraId="679DFAEA" w14:textId="77777777" w:rsidR="00B42746" w:rsidRPr="006F611C" w:rsidRDefault="00B42746" w:rsidP="00B42746">
            <w:pPr>
              <w:rPr>
                <w:rFonts w:ascii="Calibri" w:hAnsi="Calibri"/>
                <w:b/>
              </w:rPr>
            </w:pPr>
          </w:p>
        </w:tc>
        <w:tc>
          <w:tcPr>
            <w:tcW w:w="454" w:type="pct"/>
            <w:tcBorders>
              <w:left w:val="single" w:sz="4" w:space="0" w:color="auto"/>
            </w:tcBorders>
            <w:shd w:val="clear" w:color="auto" w:fill="auto"/>
          </w:tcPr>
          <w:p w14:paraId="32AFD31A" w14:textId="77777777" w:rsidR="00B42746" w:rsidRPr="006F611C" w:rsidRDefault="00B42746" w:rsidP="00B42746">
            <w:pPr>
              <w:rPr>
                <w:rFonts w:ascii="Calibri" w:hAnsi="Calibri"/>
                <w:b/>
              </w:rPr>
            </w:pPr>
          </w:p>
        </w:tc>
      </w:tr>
      <w:tr w:rsidR="00B42746" w:rsidRPr="006F611C" w14:paraId="2A832134" w14:textId="77777777" w:rsidTr="00E81A61">
        <w:trPr>
          <w:trHeight w:val="488"/>
        </w:trPr>
        <w:tc>
          <w:tcPr>
            <w:tcW w:w="3372" w:type="pct"/>
            <w:gridSpan w:val="4"/>
            <w:tcBorders>
              <w:right w:val="single" w:sz="4" w:space="0" w:color="auto"/>
            </w:tcBorders>
          </w:tcPr>
          <w:p w14:paraId="72D3E1C7" w14:textId="1DC511C0" w:rsidR="00B42746" w:rsidRPr="006F611C" w:rsidRDefault="00B42746" w:rsidP="00B42746">
            <w:pPr>
              <w:rPr>
                <w:rFonts w:ascii="Calibri" w:hAnsi="Calibri"/>
              </w:rPr>
            </w:pPr>
            <w:r w:rsidRPr="006F611C">
              <w:rPr>
                <w:rFonts w:ascii="Calibri" w:hAnsi="Calibri"/>
              </w:rPr>
              <w:t>MONTHLY TRAINING ALLOWANCE - other than band, sponsor or organizational funding i.e. Employment and Training</w:t>
            </w:r>
          </w:p>
        </w:tc>
        <w:tc>
          <w:tcPr>
            <w:tcW w:w="633" w:type="pct"/>
            <w:tcBorders>
              <w:left w:val="single" w:sz="4" w:space="0" w:color="auto"/>
              <w:right w:val="single" w:sz="4" w:space="0" w:color="auto"/>
            </w:tcBorders>
            <w:shd w:val="clear" w:color="auto" w:fill="auto"/>
          </w:tcPr>
          <w:p w14:paraId="4589800F" w14:textId="77777777" w:rsidR="00B42746" w:rsidRPr="006F611C" w:rsidRDefault="00B42746" w:rsidP="00B42746">
            <w:pPr>
              <w:rPr>
                <w:rFonts w:ascii="Calibri" w:hAnsi="Calibri"/>
                <w:b/>
              </w:rPr>
            </w:pPr>
          </w:p>
        </w:tc>
        <w:tc>
          <w:tcPr>
            <w:tcW w:w="541" w:type="pct"/>
            <w:tcBorders>
              <w:left w:val="single" w:sz="4" w:space="0" w:color="auto"/>
              <w:right w:val="single" w:sz="4" w:space="0" w:color="auto"/>
            </w:tcBorders>
            <w:shd w:val="clear" w:color="auto" w:fill="auto"/>
          </w:tcPr>
          <w:p w14:paraId="4702A786" w14:textId="77777777" w:rsidR="00B42746" w:rsidRPr="006F611C" w:rsidRDefault="00B42746" w:rsidP="00B42746">
            <w:pPr>
              <w:rPr>
                <w:rFonts w:ascii="Calibri" w:hAnsi="Calibri"/>
                <w:b/>
              </w:rPr>
            </w:pPr>
          </w:p>
        </w:tc>
        <w:tc>
          <w:tcPr>
            <w:tcW w:w="454" w:type="pct"/>
            <w:tcBorders>
              <w:left w:val="single" w:sz="4" w:space="0" w:color="auto"/>
            </w:tcBorders>
            <w:shd w:val="clear" w:color="auto" w:fill="auto"/>
          </w:tcPr>
          <w:p w14:paraId="4BE1A4FB" w14:textId="77777777" w:rsidR="00B42746" w:rsidRPr="006F611C" w:rsidRDefault="00B42746" w:rsidP="00B42746">
            <w:pPr>
              <w:rPr>
                <w:rFonts w:ascii="Calibri" w:hAnsi="Calibri"/>
                <w:b/>
              </w:rPr>
            </w:pPr>
          </w:p>
        </w:tc>
      </w:tr>
      <w:tr w:rsidR="00B42746" w:rsidRPr="006F611C" w14:paraId="2F16EDDE" w14:textId="77777777" w:rsidTr="00E81A61">
        <w:trPr>
          <w:trHeight w:val="488"/>
        </w:trPr>
        <w:tc>
          <w:tcPr>
            <w:tcW w:w="3372" w:type="pct"/>
            <w:gridSpan w:val="4"/>
            <w:tcBorders>
              <w:right w:val="single" w:sz="4" w:space="0" w:color="auto"/>
            </w:tcBorders>
          </w:tcPr>
          <w:p w14:paraId="039D9093" w14:textId="2C46C6BF" w:rsidR="00B42746" w:rsidRPr="006F611C" w:rsidRDefault="00B42746" w:rsidP="00B42746">
            <w:pPr>
              <w:rPr>
                <w:rFonts w:ascii="Calibri" w:hAnsi="Calibri"/>
                <w:b/>
                <w:bCs/>
              </w:rPr>
            </w:pPr>
            <w:r w:rsidRPr="006F611C">
              <w:rPr>
                <w:rFonts w:ascii="Calibri" w:hAnsi="Calibri"/>
              </w:rPr>
              <w:t>MONTHLY INCOME FROM SPOUSE OR PARTNER (after tax)</w:t>
            </w:r>
          </w:p>
        </w:tc>
        <w:tc>
          <w:tcPr>
            <w:tcW w:w="633" w:type="pct"/>
            <w:tcBorders>
              <w:left w:val="single" w:sz="4" w:space="0" w:color="auto"/>
              <w:right w:val="single" w:sz="4" w:space="0" w:color="auto"/>
            </w:tcBorders>
            <w:shd w:val="clear" w:color="auto" w:fill="auto"/>
          </w:tcPr>
          <w:p w14:paraId="4EC01238" w14:textId="77777777" w:rsidR="00B42746" w:rsidRPr="006F611C" w:rsidRDefault="00B42746" w:rsidP="00B42746">
            <w:pPr>
              <w:rPr>
                <w:rFonts w:ascii="Calibri" w:hAnsi="Calibri"/>
                <w:b/>
              </w:rPr>
            </w:pPr>
          </w:p>
        </w:tc>
        <w:tc>
          <w:tcPr>
            <w:tcW w:w="541" w:type="pct"/>
            <w:tcBorders>
              <w:left w:val="single" w:sz="4" w:space="0" w:color="auto"/>
              <w:right w:val="single" w:sz="4" w:space="0" w:color="auto"/>
            </w:tcBorders>
            <w:shd w:val="clear" w:color="auto" w:fill="auto"/>
          </w:tcPr>
          <w:p w14:paraId="3987DEBD" w14:textId="77777777" w:rsidR="00B42746" w:rsidRPr="006F611C" w:rsidRDefault="00B42746" w:rsidP="00B42746">
            <w:pPr>
              <w:rPr>
                <w:rFonts w:ascii="Calibri" w:hAnsi="Calibri"/>
                <w:b/>
              </w:rPr>
            </w:pPr>
          </w:p>
        </w:tc>
        <w:tc>
          <w:tcPr>
            <w:tcW w:w="454" w:type="pct"/>
            <w:tcBorders>
              <w:left w:val="single" w:sz="4" w:space="0" w:color="auto"/>
            </w:tcBorders>
            <w:shd w:val="clear" w:color="auto" w:fill="auto"/>
          </w:tcPr>
          <w:p w14:paraId="2C78BDD2" w14:textId="77777777" w:rsidR="00B42746" w:rsidRPr="006F611C" w:rsidRDefault="00B42746" w:rsidP="00B42746">
            <w:pPr>
              <w:rPr>
                <w:rFonts w:ascii="Calibri" w:hAnsi="Calibri"/>
                <w:b/>
              </w:rPr>
            </w:pPr>
          </w:p>
        </w:tc>
      </w:tr>
      <w:tr w:rsidR="00B42746" w:rsidRPr="006F611C" w14:paraId="58C86C44" w14:textId="77777777" w:rsidTr="00E81A61">
        <w:trPr>
          <w:trHeight w:val="488"/>
        </w:trPr>
        <w:tc>
          <w:tcPr>
            <w:tcW w:w="3372" w:type="pct"/>
            <w:gridSpan w:val="4"/>
            <w:tcBorders>
              <w:right w:val="single" w:sz="4" w:space="0" w:color="auto"/>
            </w:tcBorders>
          </w:tcPr>
          <w:p w14:paraId="1DB0298E" w14:textId="3624F9A3" w:rsidR="00B42746" w:rsidRPr="006F611C" w:rsidRDefault="00B42746">
            <w:pPr>
              <w:rPr>
                <w:rFonts w:ascii="Calibri" w:hAnsi="Calibri"/>
                <w:b/>
                <w:bCs/>
              </w:rPr>
            </w:pPr>
            <w:r w:rsidRPr="006F611C">
              <w:rPr>
                <w:rFonts w:ascii="Calibri" w:hAnsi="Calibri"/>
              </w:rPr>
              <w:t xml:space="preserve">MONTHLY INCOME FROM SAVINGS OR </w:t>
            </w:r>
            <w:r w:rsidR="003E08FB" w:rsidRPr="006F611C">
              <w:rPr>
                <w:rFonts w:ascii="Calibri" w:hAnsi="Calibri"/>
              </w:rPr>
              <w:t xml:space="preserve">WORK </w:t>
            </w:r>
            <w:r w:rsidRPr="006F611C">
              <w:rPr>
                <w:rFonts w:ascii="Calibri" w:hAnsi="Calibri"/>
              </w:rPr>
              <w:t>(after tax)</w:t>
            </w:r>
          </w:p>
        </w:tc>
        <w:tc>
          <w:tcPr>
            <w:tcW w:w="633" w:type="pct"/>
            <w:tcBorders>
              <w:left w:val="single" w:sz="4" w:space="0" w:color="auto"/>
              <w:right w:val="single" w:sz="4" w:space="0" w:color="auto"/>
            </w:tcBorders>
            <w:shd w:val="clear" w:color="auto" w:fill="auto"/>
          </w:tcPr>
          <w:p w14:paraId="0A36E024" w14:textId="77777777" w:rsidR="00B42746" w:rsidRPr="006F611C" w:rsidRDefault="00B42746" w:rsidP="00B42746">
            <w:pPr>
              <w:rPr>
                <w:rFonts w:ascii="Calibri" w:hAnsi="Calibri"/>
                <w:b/>
              </w:rPr>
            </w:pPr>
          </w:p>
        </w:tc>
        <w:tc>
          <w:tcPr>
            <w:tcW w:w="541" w:type="pct"/>
            <w:tcBorders>
              <w:left w:val="single" w:sz="4" w:space="0" w:color="auto"/>
              <w:right w:val="single" w:sz="4" w:space="0" w:color="auto"/>
            </w:tcBorders>
            <w:shd w:val="clear" w:color="auto" w:fill="auto"/>
          </w:tcPr>
          <w:p w14:paraId="7641775A" w14:textId="77777777" w:rsidR="00B42746" w:rsidRPr="006F611C" w:rsidRDefault="00B42746" w:rsidP="00B42746">
            <w:pPr>
              <w:rPr>
                <w:rFonts w:ascii="Calibri" w:hAnsi="Calibri"/>
                <w:b/>
              </w:rPr>
            </w:pPr>
          </w:p>
        </w:tc>
        <w:tc>
          <w:tcPr>
            <w:tcW w:w="454" w:type="pct"/>
            <w:tcBorders>
              <w:left w:val="single" w:sz="4" w:space="0" w:color="auto"/>
            </w:tcBorders>
            <w:shd w:val="clear" w:color="auto" w:fill="auto"/>
          </w:tcPr>
          <w:p w14:paraId="488CB354" w14:textId="77777777" w:rsidR="00B42746" w:rsidRPr="006F611C" w:rsidRDefault="00B42746" w:rsidP="00B42746">
            <w:pPr>
              <w:rPr>
                <w:rFonts w:ascii="Calibri" w:hAnsi="Calibri"/>
                <w:b/>
              </w:rPr>
            </w:pPr>
          </w:p>
        </w:tc>
      </w:tr>
      <w:tr w:rsidR="00B42746" w:rsidRPr="006F611C" w14:paraId="26549A2D" w14:textId="77777777" w:rsidTr="00E81A61">
        <w:trPr>
          <w:trHeight w:val="488"/>
        </w:trPr>
        <w:tc>
          <w:tcPr>
            <w:tcW w:w="3372" w:type="pct"/>
            <w:gridSpan w:val="4"/>
            <w:tcBorders>
              <w:right w:val="single" w:sz="4" w:space="0" w:color="auto"/>
            </w:tcBorders>
          </w:tcPr>
          <w:p w14:paraId="1BEE42E0" w14:textId="3870F33D" w:rsidR="00B42746" w:rsidRPr="006F611C" w:rsidRDefault="00B42746" w:rsidP="00B42746">
            <w:pPr>
              <w:rPr>
                <w:rFonts w:ascii="Calibri" w:hAnsi="Calibri"/>
                <w:b/>
                <w:bCs/>
              </w:rPr>
            </w:pPr>
            <w:r w:rsidRPr="006F611C">
              <w:rPr>
                <w:rFonts w:ascii="Calibri" w:hAnsi="Calibri"/>
              </w:rPr>
              <w:t>MONTHLY PENSION INCOME  (i.e. orphan benefits, CPP)</w:t>
            </w:r>
          </w:p>
        </w:tc>
        <w:tc>
          <w:tcPr>
            <w:tcW w:w="633" w:type="pct"/>
            <w:tcBorders>
              <w:left w:val="single" w:sz="4" w:space="0" w:color="auto"/>
              <w:right w:val="single" w:sz="4" w:space="0" w:color="auto"/>
            </w:tcBorders>
            <w:shd w:val="clear" w:color="auto" w:fill="auto"/>
          </w:tcPr>
          <w:p w14:paraId="1E883A82" w14:textId="77777777" w:rsidR="00B42746" w:rsidRPr="006F611C" w:rsidRDefault="00B42746" w:rsidP="00B42746">
            <w:pPr>
              <w:rPr>
                <w:rFonts w:ascii="Calibri" w:hAnsi="Calibri"/>
                <w:b/>
              </w:rPr>
            </w:pPr>
          </w:p>
        </w:tc>
        <w:tc>
          <w:tcPr>
            <w:tcW w:w="541" w:type="pct"/>
            <w:tcBorders>
              <w:left w:val="single" w:sz="4" w:space="0" w:color="auto"/>
              <w:right w:val="single" w:sz="4" w:space="0" w:color="auto"/>
            </w:tcBorders>
            <w:shd w:val="clear" w:color="auto" w:fill="auto"/>
          </w:tcPr>
          <w:p w14:paraId="6B394A5E" w14:textId="77777777" w:rsidR="00B42746" w:rsidRPr="006F611C" w:rsidRDefault="00B42746" w:rsidP="00B42746">
            <w:pPr>
              <w:rPr>
                <w:rFonts w:ascii="Calibri" w:hAnsi="Calibri"/>
                <w:b/>
              </w:rPr>
            </w:pPr>
          </w:p>
        </w:tc>
        <w:tc>
          <w:tcPr>
            <w:tcW w:w="454" w:type="pct"/>
            <w:tcBorders>
              <w:left w:val="single" w:sz="4" w:space="0" w:color="auto"/>
            </w:tcBorders>
            <w:shd w:val="clear" w:color="auto" w:fill="auto"/>
          </w:tcPr>
          <w:p w14:paraId="0FE6DA62" w14:textId="77777777" w:rsidR="00B42746" w:rsidRPr="006F611C" w:rsidRDefault="00B42746" w:rsidP="00B42746">
            <w:pPr>
              <w:rPr>
                <w:rFonts w:ascii="Calibri" w:hAnsi="Calibri"/>
                <w:b/>
              </w:rPr>
            </w:pPr>
          </w:p>
        </w:tc>
      </w:tr>
      <w:tr w:rsidR="00B42746" w:rsidRPr="006F611C" w14:paraId="19E66E29" w14:textId="77777777" w:rsidTr="00E81A61">
        <w:tc>
          <w:tcPr>
            <w:tcW w:w="3372" w:type="pct"/>
            <w:gridSpan w:val="4"/>
            <w:tcBorders>
              <w:right w:val="single" w:sz="4" w:space="0" w:color="auto"/>
            </w:tcBorders>
          </w:tcPr>
          <w:p w14:paraId="16AB6925" w14:textId="4389BADB" w:rsidR="00B42746" w:rsidRPr="006F611C" w:rsidRDefault="00B42746">
            <w:pPr>
              <w:rPr>
                <w:rFonts w:ascii="Calibri" w:hAnsi="Calibri"/>
                <w:b/>
                <w:bCs/>
              </w:rPr>
            </w:pPr>
            <w:r w:rsidRPr="006F611C">
              <w:rPr>
                <w:rFonts w:ascii="Calibri" w:hAnsi="Calibri"/>
              </w:rPr>
              <w:t xml:space="preserve">MONTHLY </w:t>
            </w:r>
            <w:r w:rsidR="003E08FB" w:rsidRPr="006F611C">
              <w:rPr>
                <w:rFonts w:ascii="Calibri" w:hAnsi="Calibri"/>
              </w:rPr>
              <w:t xml:space="preserve">FINANCIAL </w:t>
            </w:r>
            <w:r w:rsidRPr="006F611C">
              <w:rPr>
                <w:rFonts w:ascii="Calibri" w:hAnsi="Calibri"/>
              </w:rPr>
              <w:t>CONTRIBUTION FROM PARENTS</w:t>
            </w:r>
            <w:r w:rsidR="00600253" w:rsidRPr="006F611C">
              <w:rPr>
                <w:rFonts w:ascii="Calibri" w:hAnsi="Calibri"/>
              </w:rPr>
              <w:t>/GUARDIAN</w:t>
            </w:r>
            <w:r w:rsidRPr="006F611C">
              <w:rPr>
                <w:rFonts w:ascii="Calibri" w:hAnsi="Calibri"/>
              </w:rPr>
              <w:t xml:space="preserve"> </w:t>
            </w:r>
          </w:p>
        </w:tc>
        <w:tc>
          <w:tcPr>
            <w:tcW w:w="633" w:type="pct"/>
            <w:tcBorders>
              <w:left w:val="single" w:sz="4" w:space="0" w:color="auto"/>
              <w:right w:val="single" w:sz="4" w:space="0" w:color="auto"/>
            </w:tcBorders>
            <w:shd w:val="clear" w:color="auto" w:fill="auto"/>
          </w:tcPr>
          <w:p w14:paraId="48ED7E24" w14:textId="77777777" w:rsidR="00B42746" w:rsidRPr="006F611C" w:rsidRDefault="00B42746" w:rsidP="00B42746">
            <w:pPr>
              <w:rPr>
                <w:rFonts w:ascii="Calibri" w:hAnsi="Calibri"/>
                <w:b/>
              </w:rPr>
            </w:pPr>
          </w:p>
        </w:tc>
        <w:tc>
          <w:tcPr>
            <w:tcW w:w="541" w:type="pct"/>
            <w:tcBorders>
              <w:left w:val="single" w:sz="4" w:space="0" w:color="auto"/>
              <w:right w:val="single" w:sz="4" w:space="0" w:color="auto"/>
            </w:tcBorders>
            <w:shd w:val="clear" w:color="auto" w:fill="auto"/>
          </w:tcPr>
          <w:p w14:paraId="5A0D12C7" w14:textId="77777777" w:rsidR="00B42746" w:rsidRPr="006F611C" w:rsidRDefault="00B42746" w:rsidP="00B42746">
            <w:pPr>
              <w:rPr>
                <w:rFonts w:ascii="Calibri" w:hAnsi="Calibri"/>
                <w:b/>
              </w:rPr>
            </w:pPr>
          </w:p>
        </w:tc>
        <w:tc>
          <w:tcPr>
            <w:tcW w:w="454" w:type="pct"/>
            <w:tcBorders>
              <w:left w:val="single" w:sz="4" w:space="0" w:color="auto"/>
            </w:tcBorders>
            <w:shd w:val="clear" w:color="auto" w:fill="auto"/>
          </w:tcPr>
          <w:p w14:paraId="4296451E" w14:textId="77777777" w:rsidR="00B42746" w:rsidRPr="006F611C" w:rsidRDefault="00B42746" w:rsidP="00B42746">
            <w:pPr>
              <w:rPr>
                <w:rFonts w:ascii="Calibri" w:hAnsi="Calibri"/>
                <w:b/>
              </w:rPr>
            </w:pPr>
          </w:p>
        </w:tc>
      </w:tr>
      <w:tr w:rsidR="00B42746" w:rsidRPr="006F611C" w14:paraId="185A1076" w14:textId="77777777" w:rsidTr="00E81A61">
        <w:trPr>
          <w:trHeight w:val="389"/>
        </w:trPr>
        <w:tc>
          <w:tcPr>
            <w:tcW w:w="3372" w:type="pct"/>
            <w:gridSpan w:val="4"/>
            <w:tcBorders>
              <w:right w:val="single" w:sz="4" w:space="0" w:color="auto"/>
            </w:tcBorders>
          </w:tcPr>
          <w:p w14:paraId="381CE1B4" w14:textId="15D238D4" w:rsidR="00B42746" w:rsidRPr="006F611C" w:rsidRDefault="00B42746">
            <w:pPr>
              <w:rPr>
                <w:rFonts w:ascii="Calibri" w:hAnsi="Calibri"/>
                <w:b/>
                <w:bCs/>
              </w:rPr>
            </w:pPr>
            <w:r w:rsidRPr="006F611C">
              <w:rPr>
                <w:rFonts w:ascii="Calibri" w:hAnsi="Calibri"/>
              </w:rPr>
              <w:t>MONTHLY CHILD TAX BENEFIT</w:t>
            </w:r>
            <w:r w:rsidR="003E08FB" w:rsidRPr="006F611C">
              <w:rPr>
                <w:rFonts w:ascii="Calibri" w:hAnsi="Calibri"/>
              </w:rPr>
              <w:t xml:space="preserve"> RECEIVED FROM DEPENDANT CHILD(REN)</w:t>
            </w:r>
          </w:p>
        </w:tc>
        <w:tc>
          <w:tcPr>
            <w:tcW w:w="633" w:type="pct"/>
            <w:tcBorders>
              <w:left w:val="single" w:sz="4" w:space="0" w:color="auto"/>
              <w:right w:val="single" w:sz="4" w:space="0" w:color="auto"/>
            </w:tcBorders>
            <w:shd w:val="clear" w:color="auto" w:fill="auto"/>
          </w:tcPr>
          <w:p w14:paraId="470B82D1" w14:textId="77777777" w:rsidR="00B42746" w:rsidRPr="006F611C" w:rsidRDefault="00B42746" w:rsidP="00B42746">
            <w:pPr>
              <w:rPr>
                <w:rFonts w:ascii="Calibri" w:hAnsi="Calibri"/>
                <w:b/>
              </w:rPr>
            </w:pPr>
          </w:p>
        </w:tc>
        <w:tc>
          <w:tcPr>
            <w:tcW w:w="541" w:type="pct"/>
            <w:tcBorders>
              <w:left w:val="single" w:sz="4" w:space="0" w:color="auto"/>
              <w:right w:val="single" w:sz="4" w:space="0" w:color="auto"/>
            </w:tcBorders>
            <w:shd w:val="clear" w:color="auto" w:fill="auto"/>
          </w:tcPr>
          <w:p w14:paraId="1FA67042" w14:textId="77777777" w:rsidR="00B42746" w:rsidRPr="006F611C" w:rsidRDefault="00B42746" w:rsidP="00B42746">
            <w:pPr>
              <w:rPr>
                <w:rFonts w:ascii="Calibri" w:hAnsi="Calibri"/>
                <w:b/>
              </w:rPr>
            </w:pPr>
          </w:p>
        </w:tc>
        <w:tc>
          <w:tcPr>
            <w:tcW w:w="454" w:type="pct"/>
            <w:tcBorders>
              <w:left w:val="single" w:sz="4" w:space="0" w:color="auto"/>
            </w:tcBorders>
            <w:shd w:val="clear" w:color="auto" w:fill="auto"/>
          </w:tcPr>
          <w:p w14:paraId="4F2D4FC5" w14:textId="77777777" w:rsidR="00B42746" w:rsidRPr="006F611C" w:rsidRDefault="00B42746" w:rsidP="00B42746">
            <w:pPr>
              <w:rPr>
                <w:rFonts w:ascii="Calibri" w:hAnsi="Calibri"/>
                <w:b/>
              </w:rPr>
            </w:pPr>
          </w:p>
        </w:tc>
      </w:tr>
      <w:tr w:rsidR="00B42746" w:rsidRPr="006F611C" w14:paraId="1E9093B9" w14:textId="77777777" w:rsidTr="00E81A61">
        <w:trPr>
          <w:trHeight w:val="389"/>
        </w:trPr>
        <w:tc>
          <w:tcPr>
            <w:tcW w:w="3372" w:type="pct"/>
            <w:gridSpan w:val="4"/>
            <w:tcBorders>
              <w:right w:val="single" w:sz="4" w:space="0" w:color="auto"/>
            </w:tcBorders>
          </w:tcPr>
          <w:p w14:paraId="523634D1" w14:textId="5B8813D5" w:rsidR="00B42746" w:rsidRPr="006F611C" w:rsidRDefault="00B42746" w:rsidP="00B42746">
            <w:pPr>
              <w:rPr>
                <w:rFonts w:ascii="Calibri" w:hAnsi="Calibri"/>
                <w:b/>
                <w:bCs/>
              </w:rPr>
            </w:pPr>
            <w:r w:rsidRPr="006F611C">
              <w:rPr>
                <w:rFonts w:ascii="Calibri" w:hAnsi="Calibri"/>
              </w:rPr>
              <w:lastRenderedPageBreak/>
              <w:t>MONTHLY SOCIAL ASSISTANCE</w:t>
            </w:r>
          </w:p>
        </w:tc>
        <w:tc>
          <w:tcPr>
            <w:tcW w:w="633" w:type="pct"/>
            <w:tcBorders>
              <w:left w:val="single" w:sz="4" w:space="0" w:color="auto"/>
              <w:right w:val="single" w:sz="4" w:space="0" w:color="auto"/>
            </w:tcBorders>
            <w:shd w:val="clear" w:color="auto" w:fill="auto"/>
          </w:tcPr>
          <w:p w14:paraId="04950760" w14:textId="77777777" w:rsidR="00B42746" w:rsidRPr="006F611C" w:rsidRDefault="00B42746" w:rsidP="00B42746">
            <w:pPr>
              <w:rPr>
                <w:rFonts w:ascii="Calibri" w:hAnsi="Calibri"/>
                <w:b/>
              </w:rPr>
            </w:pPr>
          </w:p>
        </w:tc>
        <w:tc>
          <w:tcPr>
            <w:tcW w:w="541" w:type="pct"/>
            <w:tcBorders>
              <w:left w:val="single" w:sz="4" w:space="0" w:color="auto"/>
              <w:right w:val="single" w:sz="4" w:space="0" w:color="auto"/>
            </w:tcBorders>
            <w:shd w:val="clear" w:color="auto" w:fill="auto"/>
          </w:tcPr>
          <w:p w14:paraId="6448B25C" w14:textId="77777777" w:rsidR="00B42746" w:rsidRPr="006F611C" w:rsidRDefault="00B42746" w:rsidP="00B42746">
            <w:pPr>
              <w:rPr>
                <w:rFonts w:ascii="Calibri" w:hAnsi="Calibri"/>
                <w:b/>
              </w:rPr>
            </w:pPr>
          </w:p>
        </w:tc>
        <w:tc>
          <w:tcPr>
            <w:tcW w:w="454" w:type="pct"/>
            <w:tcBorders>
              <w:left w:val="single" w:sz="4" w:space="0" w:color="auto"/>
            </w:tcBorders>
            <w:shd w:val="clear" w:color="auto" w:fill="auto"/>
          </w:tcPr>
          <w:p w14:paraId="53EF4E02" w14:textId="77777777" w:rsidR="00B42746" w:rsidRPr="006F611C" w:rsidRDefault="00B42746" w:rsidP="00B42746">
            <w:pPr>
              <w:rPr>
                <w:rFonts w:ascii="Calibri" w:hAnsi="Calibri"/>
                <w:b/>
              </w:rPr>
            </w:pPr>
          </w:p>
        </w:tc>
      </w:tr>
      <w:tr w:rsidR="00B42746" w:rsidRPr="006F611C" w14:paraId="6085F222" w14:textId="77777777" w:rsidTr="00E81A61">
        <w:tc>
          <w:tcPr>
            <w:tcW w:w="3372" w:type="pct"/>
            <w:gridSpan w:val="4"/>
            <w:tcBorders>
              <w:right w:val="single" w:sz="4" w:space="0" w:color="auto"/>
            </w:tcBorders>
          </w:tcPr>
          <w:p w14:paraId="2B7FD063" w14:textId="0E6DAE9E" w:rsidR="00B42746" w:rsidRPr="006F611C" w:rsidRDefault="00B42746" w:rsidP="00B42746">
            <w:pPr>
              <w:rPr>
                <w:rFonts w:ascii="Calibri" w:hAnsi="Calibri"/>
                <w:b/>
                <w:bCs/>
              </w:rPr>
            </w:pPr>
            <w:r w:rsidRPr="006F611C">
              <w:rPr>
                <w:rFonts w:ascii="Calibri" w:hAnsi="Calibri"/>
              </w:rPr>
              <w:t xml:space="preserve">MONTHLY OTHER INCOME – please identify </w:t>
            </w:r>
          </w:p>
          <w:p w14:paraId="616A37EF" w14:textId="77777777" w:rsidR="00B42746" w:rsidRPr="006F611C" w:rsidRDefault="00B42746" w:rsidP="00B42746">
            <w:pPr>
              <w:rPr>
                <w:rFonts w:ascii="Calibri" w:hAnsi="Calibri"/>
                <w:b/>
              </w:rPr>
            </w:pPr>
          </w:p>
        </w:tc>
        <w:tc>
          <w:tcPr>
            <w:tcW w:w="633" w:type="pct"/>
            <w:tcBorders>
              <w:left w:val="single" w:sz="4" w:space="0" w:color="auto"/>
              <w:right w:val="single" w:sz="4" w:space="0" w:color="auto"/>
            </w:tcBorders>
            <w:shd w:val="clear" w:color="auto" w:fill="auto"/>
          </w:tcPr>
          <w:p w14:paraId="42F0C116" w14:textId="77777777" w:rsidR="00B42746" w:rsidRPr="006F611C" w:rsidRDefault="00B42746" w:rsidP="00B42746">
            <w:pPr>
              <w:rPr>
                <w:rFonts w:ascii="Calibri" w:hAnsi="Calibri"/>
                <w:b/>
              </w:rPr>
            </w:pPr>
          </w:p>
        </w:tc>
        <w:tc>
          <w:tcPr>
            <w:tcW w:w="541" w:type="pct"/>
            <w:tcBorders>
              <w:left w:val="single" w:sz="4" w:space="0" w:color="auto"/>
              <w:right w:val="single" w:sz="4" w:space="0" w:color="auto"/>
            </w:tcBorders>
            <w:shd w:val="clear" w:color="auto" w:fill="auto"/>
          </w:tcPr>
          <w:p w14:paraId="292C4D19" w14:textId="77777777" w:rsidR="00B42746" w:rsidRPr="006F611C" w:rsidRDefault="00B42746" w:rsidP="00B42746">
            <w:pPr>
              <w:rPr>
                <w:rFonts w:ascii="Calibri" w:hAnsi="Calibri"/>
                <w:b/>
              </w:rPr>
            </w:pPr>
          </w:p>
        </w:tc>
        <w:tc>
          <w:tcPr>
            <w:tcW w:w="454" w:type="pct"/>
            <w:tcBorders>
              <w:left w:val="single" w:sz="4" w:space="0" w:color="auto"/>
            </w:tcBorders>
            <w:shd w:val="clear" w:color="auto" w:fill="auto"/>
          </w:tcPr>
          <w:p w14:paraId="23968556" w14:textId="77777777" w:rsidR="00B42746" w:rsidRPr="006F611C" w:rsidRDefault="00B42746" w:rsidP="00B42746">
            <w:pPr>
              <w:rPr>
                <w:rFonts w:ascii="Calibri" w:hAnsi="Calibri"/>
                <w:b/>
              </w:rPr>
            </w:pPr>
          </w:p>
        </w:tc>
      </w:tr>
      <w:tr w:rsidR="00B42746" w:rsidRPr="006F611C" w14:paraId="3C087EC2" w14:textId="77777777" w:rsidTr="00E81A61">
        <w:tc>
          <w:tcPr>
            <w:tcW w:w="3372" w:type="pct"/>
            <w:gridSpan w:val="4"/>
            <w:tcBorders>
              <w:right w:val="single" w:sz="4" w:space="0" w:color="auto"/>
            </w:tcBorders>
          </w:tcPr>
          <w:p w14:paraId="0DA6DD8B" w14:textId="77777777" w:rsidR="00B42746" w:rsidRPr="006F611C" w:rsidRDefault="00B42746" w:rsidP="00B42746">
            <w:pPr>
              <w:rPr>
                <w:rFonts w:ascii="Calibri" w:hAnsi="Calibri"/>
                <w:b/>
              </w:rPr>
            </w:pPr>
            <w:r w:rsidRPr="006F611C">
              <w:rPr>
                <w:rFonts w:ascii="Calibri" w:hAnsi="Calibri"/>
                <w:b/>
              </w:rPr>
              <w:t xml:space="preserve">TOTAL MONTHLY SOURCES OF INCOME = </w:t>
            </w:r>
          </w:p>
          <w:p w14:paraId="558DD325" w14:textId="77777777" w:rsidR="00B42746" w:rsidRPr="006F611C" w:rsidRDefault="00B42746" w:rsidP="00B42746">
            <w:pPr>
              <w:rPr>
                <w:rFonts w:ascii="Calibri" w:hAnsi="Calibri"/>
                <w:b/>
                <w:bCs/>
              </w:rPr>
            </w:pPr>
            <w:r w:rsidRPr="006F611C">
              <w:rPr>
                <w:rFonts w:ascii="Calibri" w:hAnsi="Calibri"/>
              </w:rPr>
              <w:t>Total Monthly Sources of Income x Number of Months in School</w:t>
            </w:r>
          </w:p>
        </w:tc>
        <w:tc>
          <w:tcPr>
            <w:tcW w:w="633" w:type="pct"/>
            <w:tcBorders>
              <w:left w:val="single" w:sz="4" w:space="0" w:color="auto"/>
              <w:right w:val="single" w:sz="4" w:space="0" w:color="auto"/>
            </w:tcBorders>
            <w:shd w:val="clear" w:color="auto" w:fill="auto"/>
          </w:tcPr>
          <w:p w14:paraId="3CEA0E61" w14:textId="77777777" w:rsidR="00B42746" w:rsidRPr="006F611C" w:rsidRDefault="00B42746" w:rsidP="00B42746">
            <w:pPr>
              <w:rPr>
                <w:rFonts w:ascii="Calibri" w:hAnsi="Calibri"/>
                <w:b/>
              </w:rPr>
            </w:pPr>
          </w:p>
        </w:tc>
        <w:tc>
          <w:tcPr>
            <w:tcW w:w="541" w:type="pct"/>
            <w:tcBorders>
              <w:left w:val="single" w:sz="4" w:space="0" w:color="auto"/>
              <w:right w:val="single" w:sz="4" w:space="0" w:color="auto"/>
            </w:tcBorders>
            <w:shd w:val="clear" w:color="auto" w:fill="auto"/>
          </w:tcPr>
          <w:p w14:paraId="7A367434" w14:textId="77777777" w:rsidR="00B42746" w:rsidRPr="006F611C" w:rsidRDefault="00B42746" w:rsidP="00B42746">
            <w:pPr>
              <w:rPr>
                <w:rFonts w:ascii="Calibri" w:hAnsi="Calibri"/>
                <w:b/>
              </w:rPr>
            </w:pPr>
          </w:p>
        </w:tc>
        <w:tc>
          <w:tcPr>
            <w:tcW w:w="454" w:type="pct"/>
            <w:tcBorders>
              <w:left w:val="single" w:sz="4" w:space="0" w:color="auto"/>
            </w:tcBorders>
            <w:shd w:val="clear" w:color="auto" w:fill="auto"/>
          </w:tcPr>
          <w:p w14:paraId="1614EE59" w14:textId="77777777" w:rsidR="00B42746" w:rsidRPr="006F611C" w:rsidRDefault="00B42746" w:rsidP="00B42746">
            <w:pPr>
              <w:rPr>
                <w:rFonts w:ascii="Calibri" w:hAnsi="Calibri"/>
                <w:b/>
              </w:rPr>
            </w:pPr>
          </w:p>
        </w:tc>
      </w:tr>
      <w:tr w:rsidR="00B42746" w:rsidRPr="006F611C" w14:paraId="7B452886" w14:textId="77777777" w:rsidTr="00E81A61">
        <w:tc>
          <w:tcPr>
            <w:tcW w:w="3372" w:type="pct"/>
            <w:gridSpan w:val="4"/>
            <w:tcBorders>
              <w:right w:val="single" w:sz="4" w:space="0" w:color="auto"/>
            </w:tcBorders>
            <w:shd w:val="clear" w:color="auto" w:fill="924A8B"/>
          </w:tcPr>
          <w:p w14:paraId="2CF3BBAF" w14:textId="77777777" w:rsidR="00B42746" w:rsidRPr="006F611C" w:rsidRDefault="00B42746" w:rsidP="00B42746">
            <w:pPr>
              <w:rPr>
                <w:rFonts w:ascii="Calibri" w:hAnsi="Calibri"/>
                <w:b/>
                <w:color w:val="FFFFFF" w:themeColor="background1"/>
              </w:rPr>
            </w:pPr>
            <w:r w:rsidRPr="006F611C">
              <w:rPr>
                <w:rFonts w:ascii="Calibri" w:hAnsi="Calibri"/>
                <w:b/>
                <w:color w:val="FFFFFF" w:themeColor="background1"/>
              </w:rPr>
              <w:t xml:space="preserve">TOTAL INCOME = </w:t>
            </w:r>
          </w:p>
          <w:p w14:paraId="1D73EEEF" w14:textId="358DD4A1" w:rsidR="00B42746" w:rsidRPr="006F611C" w:rsidRDefault="00B42746" w:rsidP="00B42746">
            <w:pPr>
              <w:rPr>
                <w:rFonts w:ascii="Calibri" w:hAnsi="Calibri"/>
                <w:color w:val="FFFFFF" w:themeColor="background1"/>
              </w:rPr>
            </w:pPr>
            <w:r w:rsidRPr="006F611C">
              <w:rPr>
                <w:rFonts w:ascii="Calibri" w:hAnsi="Calibri"/>
                <w:color w:val="FFFFFF" w:themeColor="background1"/>
              </w:rPr>
              <w:t xml:space="preserve">Subtotal  + Total Monthly Sources of Income </w:t>
            </w:r>
          </w:p>
        </w:tc>
        <w:tc>
          <w:tcPr>
            <w:tcW w:w="1628" w:type="pct"/>
            <w:gridSpan w:val="3"/>
            <w:tcBorders>
              <w:left w:val="single" w:sz="4" w:space="0" w:color="auto"/>
            </w:tcBorders>
            <w:shd w:val="clear" w:color="auto" w:fill="auto"/>
          </w:tcPr>
          <w:p w14:paraId="03A20FCF" w14:textId="77777777" w:rsidR="00B42746" w:rsidRPr="006F611C" w:rsidRDefault="00B42746" w:rsidP="00B42746">
            <w:pPr>
              <w:rPr>
                <w:rFonts w:ascii="Calibri" w:hAnsi="Calibri"/>
                <w:b/>
                <w:color w:val="FFFFFF" w:themeColor="background1"/>
              </w:rPr>
            </w:pPr>
          </w:p>
        </w:tc>
      </w:tr>
    </w:tbl>
    <w:p w14:paraId="4F7B3137" w14:textId="77777777" w:rsidR="008D036B" w:rsidRDefault="008D036B"/>
    <w:p w14:paraId="441BE7F7" w14:textId="77777777" w:rsidR="008D036B" w:rsidRDefault="008D036B"/>
    <w:p w14:paraId="7D9ED887" w14:textId="77777777" w:rsidR="008D036B" w:rsidRDefault="008D036B"/>
    <w:p w14:paraId="51E59F2A" w14:textId="77777777" w:rsidR="008D036B" w:rsidRDefault="008D036B"/>
    <w:p w14:paraId="7117EC4A" w14:textId="77777777" w:rsidR="008D036B" w:rsidRDefault="008D036B"/>
    <w:p w14:paraId="3DD0D183" w14:textId="77777777" w:rsidR="008D036B" w:rsidRDefault="008D036B"/>
    <w:p w14:paraId="0F026788" w14:textId="77777777" w:rsidR="008D036B" w:rsidRDefault="008D036B"/>
    <w:p w14:paraId="6A4A972F" w14:textId="77777777" w:rsidR="008D036B" w:rsidRDefault="008D036B"/>
    <w:p w14:paraId="4A96CA8E" w14:textId="77777777" w:rsidR="008D036B" w:rsidRDefault="008D036B"/>
    <w:p w14:paraId="15E57351" w14:textId="109B78DB" w:rsidR="000E4312" w:rsidRDefault="000E4312">
      <w:pPr>
        <w:rPr>
          <w:ins w:id="20" w:author="Michelle Bomberry [2]" w:date="2016-05-06T11:53:00Z"/>
        </w:rPr>
      </w:pPr>
      <w:ins w:id="21" w:author="Michelle Bomberry [2]" w:date="2016-05-06T11:53:00Z">
        <w:r>
          <w:br w:type="page"/>
        </w:r>
      </w:ins>
    </w:p>
    <w:p w14:paraId="377819BD" w14:textId="1B52C543" w:rsidR="008D036B" w:rsidDel="000E4312" w:rsidRDefault="008D036B">
      <w:pPr>
        <w:rPr>
          <w:del w:id="22" w:author="Michelle Bomberry [2]" w:date="2016-05-06T11:53:00Z"/>
        </w:rPr>
      </w:pPr>
    </w:p>
    <w:p w14:paraId="1E85BA14" w14:textId="7E02F13B" w:rsidR="008D036B" w:rsidDel="000E4312" w:rsidRDefault="008D036B">
      <w:pPr>
        <w:rPr>
          <w:del w:id="23" w:author="Michelle Bomberry [2]" w:date="2016-05-06T11:53:00Z"/>
        </w:rPr>
      </w:pPr>
    </w:p>
    <w:p w14:paraId="0B4047F8" w14:textId="77777777" w:rsidR="008D036B" w:rsidRDefault="008D036B"/>
    <w:tbl>
      <w:tblPr>
        <w:tblStyle w:val="TableGrid"/>
        <w:tblW w:w="5319" w:type="pct"/>
        <w:tblLayout w:type="fixed"/>
        <w:tblLook w:val="04A0" w:firstRow="1" w:lastRow="0" w:firstColumn="1" w:lastColumn="0" w:noHBand="0" w:noVBand="1"/>
      </w:tblPr>
      <w:tblGrid>
        <w:gridCol w:w="5361"/>
        <w:gridCol w:w="1155"/>
        <w:gridCol w:w="1078"/>
        <w:gridCol w:w="237"/>
        <w:gridCol w:w="1236"/>
        <w:gridCol w:w="114"/>
        <w:tblGridChange w:id="24">
          <w:tblGrid>
            <w:gridCol w:w="5361"/>
            <w:gridCol w:w="1155"/>
            <w:gridCol w:w="1078"/>
            <w:gridCol w:w="237"/>
            <w:gridCol w:w="819"/>
            <w:gridCol w:w="531"/>
          </w:tblGrid>
        </w:tblGridChange>
      </w:tblGrid>
      <w:tr w:rsidR="005C5A39" w:rsidRPr="006F611C" w14:paraId="0FE8314D" w14:textId="77777777" w:rsidTr="000E4312">
        <w:tc>
          <w:tcPr>
            <w:tcW w:w="5000" w:type="pct"/>
            <w:gridSpan w:val="6"/>
            <w:tcBorders>
              <w:bottom w:val="single" w:sz="4" w:space="0" w:color="auto"/>
            </w:tcBorders>
            <w:shd w:val="clear" w:color="auto" w:fill="55135D"/>
          </w:tcPr>
          <w:p w14:paraId="2730A2F4" w14:textId="1D23023A" w:rsidR="005C5A39" w:rsidRPr="006F611C" w:rsidRDefault="005C5A39">
            <w:pPr>
              <w:rPr>
                <w:rFonts w:ascii="Calibri" w:hAnsi="Calibri"/>
                <w:b/>
                <w:color w:val="FFFFFF" w:themeColor="background1"/>
              </w:rPr>
            </w:pPr>
            <w:r w:rsidRPr="006F611C">
              <w:rPr>
                <w:rFonts w:ascii="Calibri" w:hAnsi="Calibri"/>
                <w:b/>
                <w:bCs/>
                <w:color w:val="FFFFFF" w:themeColor="background1"/>
              </w:rPr>
              <w:t xml:space="preserve">SECTION 6 – BUDGET </w:t>
            </w:r>
            <w:r w:rsidR="00DD4EEE" w:rsidRPr="006F611C">
              <w:rPr>
                <w:rFonts w:ascii="Calibri" w:hAnsi="Calibri"/>
                <w:b/>
                <w:bCs/>
                <w:color w:val="FFFFFF" w:themeColor="background1"/>
              </w:rPr>
              <w:t>PART B - EXPENSES</w:t>
            </w:r>
          </w:p>
        </w:tc>
      </w:tr>
      <w:tr w:rsidR="005C5A39" w:rsidRPr="006F611C" w14:paraId="061C3C71" w14:textId="77777777" w:rsidTr="000E4312">
        <w:tc>
          <w:tcPr>
            <w:tcW w:w="5000" w:type="pct"/>
            <w:gridSpan w:val="6"/>
            <w:tcBorders>
              <w:bottom w:val="single" w:sz="4" w:space="0" w:color="auto"/>
            </w:tcBorders>
            <w:shd w:val="clear" w:color="auto" w:fill="924A8B"/>
          </w:tcPr>
          <w:p w14:paraId="0D03EDD5" w14:textId="297FD497" w:rsidR="005C5A39" w:rsidRPr="006F611C" w:rsidRDefault="005C5A39" w:rsidP="005C5A39">
            <w:pPr>
              <w:rPr>
                <w:rFonts w:ascii="Calibri" w:hAnsi="Calibri"/>
                <w:b/>
                <w:color w:val="FFFFFF" w:themeColor="background1"/>
              </w:rPr>
            </w:pPr>
            <w:r w:rsidRPr="006F611C">
              <w:rPr>
                <w:rFonts w:ascii="Calibri" w:hAnsi="Calibri"/>
                <w:b/>
                <w:color w:val="FFFFFF" w:themeColor="background1"/>
              </w:rPr>
              <w:t xml:space="preserve">PART B – </w:t>
            </w:r>
            <w:r w:rsidR="00DD4EEE" w:rsidRPr="006F611C">
              <w:rPr>
                <w:rFonts w:ascii="Calibri" w:hAnsi="Calibri"/>
                <w:b/>
                <w:color w:val="FFFFFF" w:themeColor="background1"/>
              </w:rPr>
              <w:t xml:space="preserve">ANNUAL </w:t>
            </w:r>
            <w:r w:rsidRPr="006F611C">
              <w:rPr>
                <w:rFonts w:ascii="Calibri" w:hAnsi="Calibri"/>
                <w:b/>
                <w:color w:val="FFFFFF" w:themeColor="background1"/>
              </w:rPr>
              <w:t xml:space="preserve">EXPENSES </w:t>
            </w:r>
          </w:p>
          <w:p w14:paraId="59B81576" w14:textId="594BB73A" w:rsidR="00DD4EEE" w:rsidRPr="006F611C" w:rsidRDefault="00DD4EEE" w:rsidP="005C5A39">
            <w:pPr>
              <w:rPr>
                <w:rFonts w:ascii="Calibri" w:hAnsi="Calibri"/>
                <w:color w:val="FFFFFF" w:themeColor="background1"/>
              </w:rPr>
            </w:pPr>
            <w:r w:rsidRPr="006F611C">
              <w:rPr>
                <w:rFonts w:ascii="Calibri" w:hAnsi="Calibri"/>
                <w:color w:val="FFFFFF" w:themeColor="background1"/>
                <w:lang w:val="en"/>
              </w:rPr>
              <w:t>Your expenses must exceed your income to be eligible for an award</w:t>
            </w:r>
          </w:p>
        </w:tc>
      </w:tr>
      <w:tr w:rsidR="005C5A39" w:rsidRPr="006F611C" w14:paraId="35F2D42F" w14:textId="77777777" w:rsidTr="000E4312">
        <w:tc>
          <w:tcPr>
            <w:tcW w:w="2920" w:type="pct"/>
            <w:tcBorders>
              <w:right w:val="single" w:sz="4" w:space="0" w:color="auto"/>
            </w:tcBorders>
          </w:tcPr>
          <w:p w14:paraId="6052370D" w14:textId="77777777" w:rsidR="005C5A39" w:rsidRPr="006F611C" w:rsidRDefault="005C5A39">
            <w:pPr>
              <w:rPr>
                <w:rFonts w:ascii="Calibri" w:hAnsi="Calibri"/>
              </w:rPr>
            </w:pPr>
            <w:r w:rsidRPr="006F611C">
              <w:rPr>
                <w:rFonts w:ascii="Calibri" w:hAnsi="Calibri"/>
              </w:rPr>
              <w:t xml:space="preserve">LIST ALL </w:t>
            </w:r>
            <w:r w:rsidR="00DD4EEE" w:rsidRPr="006F611C">
              <w:rPr>
                <w:rFonts w:ascii="Calibri" w:hAnsi="Calibri"/>
              </w:rPr>
              <w:t>SOURCES OF</w:t>
            </w:r>
            <w:r w:rsidR="00DD4EEE" w:rsidRPr="006F611C">
              <w:rPr>
                <w:rFonts w:ascii="Calibri" w:hAnsi="Calibri"/>
                <w:b/>
              </w:rPr>
              <w:t xml:space="preserve"> ANNUAL </w:t>
            </w:r>
            <w:r w:rsidRPr="006F611C">
              <w:rPr>
                <w:rFonts w:ascii="Calibri" w:hAnsi="Calibri"/>
                <w:b/>
              </w:rPr>
              <w:t>EXPENSES FOR THE MONTHS</w:t>
            </w:r>
            <w:r w:rsidR="00DD4EEE" w:rsidRPr="006F611C">
              <w:rPr>
                <w:rFonts w:ascii="Calibri" w:hAnsi="Calibri"/>
                <w:b/>
              </w:rPr>
              <w:t>WHILE</w:t>
            </w:r>
            <w:r w:rsidRPr="006F611C">
              <w:rPr>
                <w:rFonts w:ascii="Calibri" w:hAnsi="Calibri"/>
                <w:b/>
              </w:rPr>
              <w:t xml:space="preserve"> IN SCHOOL</w:t>
            </w:r>
          </w:p>
          <w:p w14:paraId="04477619" w14:textId="4D16E0F6" w:rsidR="00DD4EEE" w:rsidRPr="006F611C" w:rsidRDefault="00DD4EEE">
            <w:pPr>
              <w:rPr>
                <w:rFonts w:ascii="Calibri" w:hAnsi="Calibri"/>
                <w:b/>
              </w:rPr>
            </w:pPr>
            <w:r w:rsidRPr="006F611C">
              <w:rPr>
                <w:rFonts w:ascii="Calibri" w:hAnsi="Calibri"/>
                <w:b/>
                <w:bCs/>
              </w:rPr>
              <w:t>If zero, please leave blank</w:t>
            </w:r>
          </w:p>
        </w:tc>
        <w:tc>
          <w:tcPr>
            <w:tcW w:w="629" w:type="pct"/>
            <w:tcBorders>
              <w:left w:val="single" w:sz="4" w:space="0" w:color="auto"/>
              <w:right w:val="single" w:sz="4" w:space="0" w:color="auto"/>
            </w:tcBorders>
          </w:tcPr>
          <w:p w14:paraId="448A55A7" w14:textId="77777777" w:rsidR="005C5A39" w:rsidRPr="006F611C" w:rsidRDefault="005C5A39" w:rsidP="00E50CA9">
            <w:pPr>
              <w:rPr>
                <w:rFonts w:ascii="Calibri" w:hAnsi="Calibri"/>
                <w:b/>
              </w:rPr>
            </w:pPr>
            <w:r w:rsidRPr="006F611C">
              <w:rPr>
                <w:rFonts w:ascii="Calibri" w:hAnsi="Calibri"/>
                <w:b/>
              </w:rPr>
              <w:t>AMOUNT PER MONTH</w:t>
            </w:r>
          </w:p>
        </w:tc>
        <w:tc>
          <w:tcPr>
            <w:tcW w:w="716" w:type="pct"/>
            <w:gridSpan w:val="2"/>
            <w:tcBorders>
              <w:left w:val="single" w:sz="4" w:space="0" w:color="auto"/>
              <w:right w:val="single" w:sz="4" w:space="0" w:color="auto"/>
            </w:tcBorders>
          </w:tcPr>
          <w:p w14:paraId="0A04C6D5" w14:textId="77777777" w:rsidR="005C5A39" w:rsidRPr="006F611C" w:rsidRDefault="005C5A39" w:rsidP="00E50CA9">
            <w:pPr>
              <w:rPr>
                <w:rFonts w:ascii="Calibri" w:hAnsi="Calibri"/>
                <w:b/>
              </w:rPr>
            </w:pPr>
            <w:r w:rsidRPr="006F611C">
              <w:rPr>
                <w:rFonts w:ascii="Calibri" w:hAnsi="Calibri"/>
                <w:b/>
              </w:rPr>
              <w:t>X # OF MONTHS IN SCHOOL</w:t>
            </w:r>
          </w:p>
        </w:tc>
        <w:tc>
          <w:tcPr>
            <w:tcW w:w="735" w:type="pct"/>
            <w:gridSpan w:val="2"/>
            <w:tcBorders>
              <w:left w:val="single" w:sz="4" w:space="0" w:color="auto"/>
            </w:tcBorders>
          </w:tcPr>
          <w:p w14:paraId="744C80B7" w14:textId="77777777" w:rsidR="005C5A39" w:rsidRPr="006F611C" w:rsidRDefault="005C5A39" w:rsidP="00E50CA9">
            <w:pPr>
              <w:rPr>
                <w:rFonts w:ascii="Calibri" w:hAnsi="Calibri"/>
                <w:b/>
              </w:rPr>
            </w:pPr>
            <w:r w:rsidRPr="006F611C">
              <w:rPr>
                <w:rFonts w:ascii="Calibri" w:hAnsi="Calibri"/>
                <w:b/>
              </w:rPr>
              <w:t>TOTAL</w:t>
            </w:r>
          </w:p>
        </w:tc>
      </w:tr>
      <w:tr w:rsidR="005C5A39" w:rsidRPr="006F611C" w14:paraId="0443E2D5" w14:textId="77777777" w:rsidTr="000E4312">
        <w:trPr>
          <w:trHeight w:val="488"/>
        </w:trPr>
        <w:tc>
          <w:tcPr>
            <w:tcW w:w="2920" w:type="pct"/>
            <w:tcBorders>
              <w:right w:val="single" w:sz="4" w:space="0" w:color="auto"/>
            </w:tcBorders>
          </w:tcPr>
          <w:p w14:paraId="3FC2D189" w14:textId="538439AF" w:rsidR="005C5A39" w:rsidRPr="006F611C" w:rsidRDefault="005C5A39" w:rsidP="00E50CA9">
            <w:pPr>
              <w:rPr>
                <w:rFonts w:ascii="Calibri" w:hAnsi="Calibri"/>
                <w:b/>
              </w:rPr>
            </w:pPr>
            <w:r w:rsidRPr="006F611C">
              <w:rPr>
                <w:rFonts w:ascii="Calibri" w:hAnsi="Calibri"/>
              </w:rPr>
              <w:t>TOTAL TUITION</w:t>
            </w:r>
            <w:r w:rsidR="00DD4EEE" w:rsidRPr="006F611C">
              <w:rPr>
                <w:rFonts w:ascii="Calibri" w:hAnsi="Calibri"/>
              </w:rPr>
              <w:t xml:space="preserve"> AND FEES</w:t>
            </w:r>
          </w:p>
          <w:p w14:paraId="2FED5308" w14:textId="77777777" w:rsidR="005C5A39" w:rsidRPr="006F611C" w:rsidRDefault="005C5A39" w:rsidP="00E50CA9">
            <w:pPr>
              <w:rPr>
                <w:rFonts w:ascii="Calibri" w:hAnsi="Calibri"/>
              </w:rPr>
            </w:pPr>
          </w:p>
        </w:tc>
        <w:tc>
          <w:tcPr>
            <w:tcW w:w="629" w:type="pct"/>
            <w:tcBorders>
              <w:left w:val="single" w:sz="4" w:space="0" w:color="auto"/>
              <w:right w:val="single" w:sz="4" w:space="0" w:color="auto"/>
            </w:tcBorders>
          </w:tcPr>
          <w:p w14:paraId="3E9720B7" w14:textId="77777777" w:rsidR="005C5A39" w:rsidRPr="006F611C" w:rsidRDefault="005C5A39" w:rsidP="00E50CA9">
            <w:pPr>
              <w:rPr>
                <w:rFonts w:ascii="Calibri" w:hAnsi="Calibri"/>
                <w:b/>
              </w:rPr>
            </w:pPr>
          </w:p>
        </w:tc>
        <w:tc>
          <w:tcPr>
            <w:tcW w:w="716" w:type="pct"/>
            <w:gridSpan w:val="2"/>
            <w:tcBorders>
              <w:left w:val="single" w:sz="4" w:space="0" w:color="auto"/>
              <w:right w:val="single" w:sz="4" w:space="0" w:color="auto"/>
            </w:tcBorders>
          </w:tcPr>
          <w:p w14:paraId="46CED8E8" w14:textId="77777777" w:rsidR="005C5A39" w:rsidRPr="006F611C" w:rsidRDefault="005C5A39" w:rsidP="00E50CA9">
            <w:pPr>
              <w:rPr>
                <w:rFonts w:ascii="Calibri" w:hAnsi="Calibri"/>
                <w:b/>
              </w:rPr>
            </w:pPr>
          </w:p>
        </w:tc>
        <w:tc>
          <w:tcPr>
            <w:tcW w:w="735" w:type="pct"/>
            <w:gridSpan w:val="2"/>
            <w:tcBorders>
              <w:left w:val="single" w:sz="4" w:space="0" w:color="auto"/>
            </w:tcBorders>
          </w:tcPr>
          <w:p w14:paraId="0864209D" w14:textId="77777777" w:rsidR="005C5A39" w:rsidRPr="006F611C" w:rsidRDefault="005C5A39" w:rsidP="00E50CA9">
            <w:pPr>
              <w:rPr>
                <w:rFonts w:ascii="Calibri" w:hAnsi="Calibri"/>
                <w:b/>
              </w:rPr>
            </w:pPr>
          </w:p>
        </w:tc>
      </w:tr>
      <w:tr w:rsidR="005C5A39" w:rsidRPr="006F611C" w14:paraId="510676E5" w14:textId="77777777" w:rsidTr="000E4312">
        <w:trPr>
          <w:trHeight w:val="488"/>
        </w:trPr>
        <w:tc>
          <w:tcPr>
            <w:tcW w:w="2920" w:type="pct"/>
            <w:tcBorders>
              <w:right w:val="single" w:sz="4" w:space="0" w:color="auto"/>
            </w:tcBorders>
          </w:tcPr>
          <w:p w14:paraId="3B61B6E8" w14:textId="5AC7DB90" w:rsidR="005C5A39" w:rsidRPr="006F611C" w:rsidRDefault="00401D5E" w:rsidP="004509A6">
            <w:pPr>
              <w:rPr>
                <w:rFonts w:ascii="Calibri" w:hAnsi="Calibri"/>
              </w:rPr>
            </w:pPr>
            <w:r w:rsidRPr="006F611C">
              <w:rPr>
                <w:rFonts w:ascii="Calibri" w:hAnsi="Calibri"/>
              </w:rPr>
              <w:t>TOTAL</w:t>
            </w:r>
            <w:r w:rsidR="00B548E7" w:rsidRPr="006F611C">
              <w:rPr>
                <w:rFonts w:ascii="Calibri" w:hAnsi="Calibri"/>
              </w:rPr>
              <w:t xml:space="preserve"> </w:t>
            </w:r>
            <w:r w:rsidR="00DD4EEE" w:rsidRPr="006F611C">
              <w:rPr>
                <w:rFonts w:ascii="Calibri" w:hAnsi="Calibri"/>
              </w:rPr>
              <w:t>BOOKS AND SUPPLIES</w:t>
            </w:r>
          </w:p>
        </w:tc>
        <w:tc>
          <w:tcPr>
            <w:tcW w:w="629" w:type="pct"/>
            <w:tcBorders>
              <w:left w:val="single" w:sz="4" w:space="0" w:color="auto"/>
              <w:right w:val="single" w:sz="4" w:space="0" w:color="auto"/>
            </w:tcBorders>
          </w:tcPr>
          <w:p w14:paraId="2EB2BE98" w14:textId="77777777" w:rsidR="005C5A39" w:rsidRPr="006F611C" w:rsidRDefault="005C5A39" w:rsidP="00E50CA9">
            <w:pPr>
              <w:rPr>
                <w:rFonts w:ascii="Calibri" w:hAnsi="Calibri"/>
                <w:b/>
              </w:rPr>
            </w:pPr>
          </w:p>
        </w:tc>
        <w:tc>
          <w:tcPr>
            <w:tcW w:w="716" w:type="pct"/>
            <w:gridSpan w:val="2"/>
            <w:tcBorders>
              <w:left w:val="single" w:sz="4" w:space="0" w:color="auto"/>
              <w:right w:val="single" w:sz="4" w:space="0" w:color="auto"/>
            </w:tcBorders>
          </w:tcPr>
          <w:p w14:paraId="1A469EAB" w14:textId="77777777" w:rsidR="005C5A39" w:rsidRPr="006F611C" w:rsidRDefault="005C5A39" w:rsidP="00E50CA9">
            <w:pPr>
              <w:rPr>
                <w:rFonts w:ascii="Calibri" w:hAnsi="Calibri"/>
                <w:b/>
              </w:rPr>
            </w:pPr>
          </w:p>
        </w:tc>
        <w:tc>
          <w:tcPr>
            <w:tcW w:w="735" w:type="pct"/>
            <w:gridSpan w:val="2"/>
            <w:tcBorders>
              <w:left w:val="single" w:sz="4" w:space="0" w:color="auto"/>
            </w:tcBorders>
          </w:tcPr>
          <w:p w14:paraId="2241CA9C" w14:textId="77777777" w:rsidR="005C5A39" w:rsidRPr="006F611C" w:rsidRDefault="005C5A39" w:rsidP="00E50CA9">
            <w:pPr>
              <w:rPr>
                <w:rFonts w:ascii="Calibri" w:hAnsi="Calibri"/>
                <w:b/>
              </w:rPr>
            </w:pPr>
          </w:p>
        </w:tc>
      </w:tr>
      <w:tr w:rsidR="005C5A39" w:rsidRPr="006F611C" w14:paraId="109D0F63" w14:textId="77777777" w:rsidTr="000E4312">
        <w:trPr>
          <w:trHeight w:val="488"/>
        </w:trPr>
        <w:tc>
          <w:tcPr>
            <w:tcW w:w="2920" w:type="pct"/>
            <w:tcBorders>
              <w:right w:val="single" w:sz="4" w:space="0" w:color="auto"/>
            </w:tcBorders>
          </w:tcPr>
          <w:p w14:paraId="6CBEAD47" w14:textId="77777777" w:rsidR="00DD4EEE" w:rsidRPr="006F611C" w:rsidRDefault="004509A6" w:rsidP="004509A6">
            <w:pPr>
              <w:rPr>
                <w:rFonts w:ascii="Calibri" w:hAnsi="Calibri"/>
                <w:color w:val="000000"/>
              </w:rPr>
            </w:pPr>
            <w:r w:rsidRPr="006F611C">
              <w:rPr>
                <w:rFonts w:ascii="Calibri" w:hAnsi="Calibri"/>
                <w:color w:val="000000"/>
              </w:rPr>
              <w:t xml:space="preserve">YEARLY RELOCATION </w:t>
            </w:r>
            <w:r w:rsidR="00DD4EEE" w:rsidRPr="006F611C">
              <w:rPr>
                <w:rFonts w:ascii="Calibri" w:hAnsi="Calibri"/>
                <w:color w:val="000000"/>
              </w:rPr>
              <w:t>COST</w:t>
            </w:r>
          </w:p>
          <w:p w14:paraId="000C2030" w14:textId="28495830" w:rsidR="004509A6" w:rsidRPr="006F611C" w:rsidRDefault="00DD4EEE" w:rsidP="004509A6">
            <w:pPr>
              <w:rPr>
                <w:rFonts w:ascii="Arial" w:hAnsi="Arial" w:cs="Arial"/>
                <w:color w:val="000000"/>
              </w:rPr>
            </w:pPr>
            <w:r w:rsidRPr="006F611C">
              <w:rPr>
                <w:rFonts w:ascii="Calibri" w:hAnsi="Calibri"/>
                <w:color w:val="000000"/>
              </w:rPr>
              <w:t>IF MOVED TO GO TO SCHOOL CLAIM $2,000</w:t>
            </w:r>
          </w:p>
          <w:p w14:paraId="6C3B819D" w14:textId="77777777" w:rsidR="005C5A39" w:rsidRPr="006F611C" w:rsidRDefault="005C5A39" w:rsidP="00E50CA9">
            <w:pPr>
              <w:rPr>
                <w:rFonts w:ascii="Calibri" w:hAnsi="Calibri"/>
              </w:rPr>
            </w:pPr>
          </w:p>
        </w:tc>
        <w:tc>
          <w:tcPr>
            <w:tcW w:w="629" w:type="pct"/>
            <w:tcBorders>
              <w:left w:val="single" w:sz="4" w:space="0" w:color="auto"/>
              <w:right w:val="single" w:sz="4" w:space="0" w:color="auto"/>
            </w:tcBorders>
          </w:tcPr>
          <w:p w14:paraId="41E85C5F" w14:textId="77777777" w:rsidR="005C5A39" w:rsidRPr="006F611C" w:rsidRDefault="005C5A39" w:rsidP="00E50CA9">
            <w:pPr>
              <w:rPr>
                <w:rFonts w:ascii="Calibri" w:hAnsi="Calibri"/>
                <w:b/>
              </w:rPr>
            </w:pPr>
          </w:p>
        </w:tc>
        <w:tc>
          <w:tcPr>
            <w:tcW w:w="716" w:type="pct"/>
            <w:gridSpan w:val="2"/>
            <w:tcBorders>
              <w:left w:val="single" w:sz="4" w:space="0" w:color="auto"/>
              <w:right w:val="single" w:sz="4" w:space="0" w:color="auto"/>
            </w:tcBorders>
          </w:tcPr>
          <w:p w14:paraId="0A2C8534" w14:textId="77777777" w:rsidR="005C5A39" w:rsidRPr="006F611C" w:rsidRDefault="005C5A39" w:rsidP="00E50CA9">
            <w:pPr>
              <w:rPr>
                <w:rFonts w:ascii="Calibri" w:hAnsi="Calibri"/>
                <w:b/>
              </w:rPr>
            </w:pPr>
          </w:p>
        </w:tc>
        <w:tc>
          <w:tcPr>
            <w:tcW w:w="735" w:type="pct"/>
            <w:gridSpan w:val="2"/>
            <w:tcBorders>
              <w:left w:val="single" w:sz="4" w:space="0" w:color="auto"/>
            </w:tcBorders>
          </w:tcPr>
          <w:p w14:paraId="68FEC373" w14:textId="77777777" w:rsidR="005C5A39" w:rsidRPr="006F611C" w:rsidRDefault="005C5A39" w:rsidP="00E50CA9">
            <w:pPr>
              <w:rPr>
                <w:rFonts w:ascii="Calibri" w:hAnsi="Calibri"/>
                <w:b/>
              </w:rPr>
            </w:pPr>
          </w:p>
        </w:tc>
      </w:tr>
      <w:tr w:rsidR="005C5A39" w:rsidRPr="006F611C" w14:paraId="156AB9C3" w14:textId="77777777" w:rsidTr="000E4312">
        <w:tblPrEx>
          <w:tblW w:w="5319" w:type="pct"/>
          <w:tblLayout w:type="fixed"/>
          <w:tblPrExChange w:id="25" w:author="Michelle Bomberry [2]" w:date="2016-05-06T11:52:00Z">
            <w:tblPrEx>
              <w:tblW w:w="5319" w:type="pct"/>
              <w:tblLayout w:type="fixed"/>
            </w:tblPrEx>
          </w:tblPrExChange>
        </w:tblPrEx>
        <w:trPr>
          <w:gridAfter w:val="1"/>
          <w:wAfter w:w="62" w:type="pct"/>
          <w:trPrChange w:id="26" w:author="Michelle Bomberry [2]" w:date="2016-05-06T11:52:00Z">
            <w:trPr>
              <w:gridAfter w:val="1"/>
              <w:wAfter w:w="289" w:type="pct"/>
            </w:trPr>
          </w:trPrChange>
        </w:trPr>
        <w:tc>
          <w:tcPr>
            <w:tcW w:w="2920" w:type="pct"/>
            <w:tcBorders>
              <w:right w:val="single" w:sz="4" w:space="0" w:color="auto"/>
            </w:tcBorders>
            <w:tcPrChange w:id="27" w:author="Michelle Bomberry [2]" w:date="2016-05-06T11:52:00Z">
              <w:tcPr>
                <w:tcW w:w="2920" w:type="pct"/>
                <w:tcBorders>
                  <w:right w:val="single" w:sz="4" w:space="0" w:color="auto"/>
                </w:tcBorders>
              </w:tcPr>
            </w:tcPrChange>
          </w:tcPr>
          <w:p w14:paraId="7463FF0F" w14:textId="7350F40F" w:rsidR="005C5A39" w:rsidRPr="006F611C" w:rsidRDefault="005C5A39" w:rsidP="00401D5E">
            <w:pPr>
              <w:rPr>
                <w:rFonts w:ascii="Calibri" w:hAnsi="Calibri"/>
                <w:b/>
              </w:rPr>
            </w:pPr>
            <w:r w:rsidRPr="006F611C">
              <w:rPr>
                <w:rFonts w:ascii="Calibri" w:hAnsi="Calibri"/>
              </w:rPr>
              <w:t>TOTAL</w:t>
            </w:r>
            <w:r w:rsidR="00401D5E" w:rsidRPr="006F611C">
              <w:rPr>
                <w:rFonts w:ascii="Calibri" w:hAnsi="Calibri"/>
              </w:rPr>
              <w:t xml:space="preserve"> </w:t>
            </w:r>
            <w:r w:rsidRPr="006F611C">
              <w:rPr>
                <w:rFonts w:ascii="Calibri" w:hAnsi="Calibri"/>
              </w:rPr>
              <w:t>PRO</w:t>
            </w:r>
            <w:r w:rsidR="00A2251B" w:rsidRPr="006F611C">
              <w:rPr>
                <w:rFonts w:ascii="Calibri" w:hAnsi="Calibri"/>
              </w:rPr>
              <w:t xml:space="preserve">FESSIONAL ATTIRE </w:t>
            </w:r>
            <w:r w:rsidR="00DD4EEE" w:rsidRPr="006F611C">
              <w:rPr>
                <w:rFonts w:ascii="Calibri" w:hAnsi="Calibri"/>
              </w:rPr>
              <w:t>(u</w:t>
            </w:r>
            <w:r w:rsidR="00A2251B" w:rsidRPr="006F611C">
              <w:rPr>
                <w:rFonts w:ascii="Calibri" w:hAnsi="Calibri"/>
              </w:rPr>
              <w:t xml:space="preserve">niforms </w:t>
            </w:r>
            <w:r w:rsidRPr="006F611C">
              <w:rPr>
                <w:rFonts w:ascii="Calibri" w:hAnsi="Calibri"/>
              </w:rPr>
              <w:t>or professional clothing required</w:t>
            </w:r>
            <w:r w:rsidR="00DD4EEE" w:rsidRPr="006F611C">
              <w:rPr>
                <w:rFonts w:ascii="Calibri" w:hAnsi="Calibri"/>
              </w:rPr>
              <w:t xml:space="preserve">) </w:t>
            </w:r>
          </w:p>
        </w:tc>
        <w:tc>
          <w:tcPr>
            <w:tcW w:w="629" w:type="pct"/>
            <w:tcBorders>
              <w:left w:val="single" w:sz="4" w:space="0" w:color="auto"/>
              <w:right w:val="single" w:sz="4" w:space="0" w:color="auto"/>
            </w:tcBorders>
            <w:shd w:val="clear" w:color="auto" w:fill="auto"/>
            <w:tcPrChange w:id="28" w:author="Michelle Bomberry [2]" w:date="2016-05-06T11:52:00Z">
              <w:tcPr>
                <w:tcW w:w="629" w:type="pct"/>
                <w:tcBorders>
                  <w:left w:val="single" w:sz="4" w:space="0" w:color="auto"/>
                  <w:right w:val="single" w:sz="4" w:space="0" w:color="auto"/>
                </w:tcBorders>
                <w:shd w:val="clear" w:color="auto" w:fill="auto"/>
              </w:tcPr>
            </w:tcPrChange>
          </w:tcPr>
          <w:p w14:paraId="3B3CE832" w14:textId="77777777" w:rsidR="005C5A39" w:rsidRPr="006F611C" w:rsidRDefault="005C5A39" w:rsidP="00E50CA9">
            <w:pPr>
              <w:rPr>
                <w:rFonts w:ascii="Calibri" w:hAnsi="Calibri"/>
                <w:b/>
              </w:rPr>
            </w:pPr>
          </w:p>
        </w:tc>
        <w:tc>
          <w:tcPr>
            <w:tcW w:w="587" w:type="pct"/>
            <w:tcBorders>
              <w:left w:val="single" w:sz="4" w:space="0" w:color="auto"/>
              <w:right w:val="single" w:sz="4" w:space="0" w:color="auto"/>
            </w:tcBorders>
            <w:shd w:val="clear" w:color="auto" w:fill="auto"/>
            <w:tcPrChange w:id="29" w:author="Michelle Bomberry [2]" w:date="2016-05-06T11:52:00Z">
              <w:tcPr>
                <w:tcW w:w="587" w:type="pct"/>
                <w:tcBorders>
                  <w:left w:val="single" w:sz="4" w:space="0" w:color="auto"/>
                  <w:right w:val="single" w:sz="4" w:space="0" w:color="auto"/>
                </w:tcBorders>
                <w:shd w:val="clear" w:color="auto" w:fill="auto"/>
              </w:tcPr>
            </w:tcPrChange>
          </w:tcPr>
          <w:p w14:paraId="2AA4A8D9" w14:textId="77777777" w:rsidR="005C5A39" w:rsidRPr="006F611C" w:rsidRDefault="005C5A39" w:rsidP="00E50CA9">
            <w:pPr>
              <w:rPr>
                <w:rFonts w:ascii="Calibri" w:hAnsi="Calibri"/>
                <w:b/>
              </w:rPr>
            </w:pPr>
          </w:p>
        </w:tc>
        <w:tc>
          <w:tcPr>
            <w:tcW w:w="802" w:type="pct"/>
            <w:gridSpan w:val="2"/>
            <w:tcBorders>
              <w:left w:val="single" w:sz="4" w:space="0" w:color="auto"/>
            </w:tcBorders>
            <w:shd w:val="clear" w:color="auto" w:fill="auto"/>
            <w:tcPrChange w:id="30" w:author="Michelle Bomberry [2]" w:date="2016-05-06T11:52:00Z">
              <w:tcPr>
                <w:tcW w:w="575" w:type="pct"/>
                <w:gridSpan w:val="2"/>
                <w:tcBorders>
                  <w:left w:val="single" w:sz="4" w:space="0" w:color="auto"/>
                </w:tcBorders>
                <w:shd w:val="clear" w:color="auto" w:fill="auto"/>
              </w:tcPr>
            </w:tcPrChange>
          </w:tcPr>
          <w:p w14:paraId="09EE48C7" w14:textId="77777777" w:rsidR="005C5A39" w:rsidRPr="006F611C" w:rsidRDefault="005C5A39" w:rsidP="00E50CA9">
            <w:pPr>
              <w:rPr>
                <w:rFonts w:ascii="Calibri" w:hAnsi="Calibri"/>
                <w:b/>
              </w:rPr>
            </w:pPr>
          </w:p>
        </w:tc>
      </w:tr>
      <w:tr w:rsidR="005C5A39" w:rsidRPr="006F611C" w14:paraId="698B5169" w14:textId="77777777" w:rsidTr="000E4312">
        <w:tc>
          <w:tcPr>
            <w:tcW w:w="2920" w:type="pct"/>
            <w:tcBorders>
              <w:right w:val="single" w:sz="4" w:space="0" w:color="auto"/>
            </w:tcBorders>
          </w:tcPr>
          <w:p w14:paraId="0C5BCE9C" w14:textId="77777777" w:rsidR="00DD4EEE" w:rsidRPr="006F611C" w:rsidRDefault="005C5A39" w:rsidP="004F0960">
            <w:pPr>
              <w:rPr>
                <w:rFonts w:ascii="Calibri" w:hAnsi="Calibri"/>
              </w:rPr>
            </w:pPr>
            <w:r w:rsidRPr="006F611C">
              <w:rPr>
                <w:rFonts w:ascii="Calibri" w:hAnsi="Calibri"/>
              </w:rPr>
              <w:t xml:space="preserve">TOTAL COST OF TRANSPORTATION FOR </w:t>
            </w:r>
            <w:r w:rsidR="004F0960" w:rsidRPr="006F611C">
              <w:rPr>
                <w:rFonts w:ascii="Calibri" w:hAnsi="Calibri"/>
              </w:rPr>
              <w:t>TWO</w:t>
            </w:r>
            <w:r w:rsidR="00DD4EEE" w:rsidRPr="006F611C">
              <w:rPr>
                <w:rFonts w:ascii="Calibri" w:hAnsi="Calibri"/>
              </w:rPr>
              <w:t xml:space="preserve"> (2)</w:t>
            </w:r>
            <w:r w:rsidR="004F0960" w:rsidRPr="006F611C">
              <w:rPr>
                <w:rFonts w:ascii="Calibri" w:hAnsi="Calibri"/>
              </w:rPr>
              <w:t xml:space="preserve"> </w:t>
            </w:r>
            <w:r w:rsidRPr="006F611C">
              <w:rPr>
                <w:rFonts w:ascii="Calibri" w:hAnsi="Calibri"/>
              </w:rPr>
              <w:t xml:space="preserve">HOME COMMUNITY VISITS </w:t>
            </w:r>
          </w:p>
          <w:p w14:paraId="3A651B8C" w14:textId="3911E0EF" w:rsidR="005C5A39" w:rsidRPr="006F611C" w:rsidRDefault="005C5A39" w:rsidP="004F0960">
            <w:pPr>
              <w:rPr>
                <w:rFonts w:ascii="Calibri" w:hAnsi="Calibri"/>
                <w:b/>
              </w:rPr>
            </w:pPr>
            <w:r w:rsidRPr="006F611C">
              <w:rPr>
                <w:rFonts w:ascii="Calibri" w:hAnsi="Calibri"/>
              </w:rPr>
              <w:t xml:space="preserve">(if you moved from home for </w:t>
            </w:r>
            <w:r w:rsidR="0072592D" w:rsidRPr="006F611C">
              <w:rPr>
                <w:rFonts w:ascii="Calibri" w:hAnsi="Calibri"/>
              </w:rPr>
              <w:t>post-secondary</w:t>
            </w:r>
            <w:r w:rsidRPr="006F611C">
              <w:rPr>
                <w:rFonts w:ascii="Calibri" w:hAnsi="Calibri"/>
              </w:rPr>
              <w:t>)</w:t>
            </w:r>
          </w:p>
        </w:tc>
        <w:tc>
          <w:tcPr>
            <w:tcW w:w="629" w:type="pct"/>
            <w:tcBorders>
              <w:left w:val="single" w:sz="4" w:space="0" w:color="auto"/>
              <w:right w:val="single" w:sz="4" w:space="0" w:color="auto"/>
            </w:tcBorders>
            <w:shd w:val="clear" w:color="auto" w:fill="auto"/>
          </w:tcPr>
          <w:p w14:paraId="53DE9C0E" w14:textId="77777777" w:rsidR="005C5A39" w:rsidRPr="006F611C" w:rsidRDefault="005C5A39" w:rsidP="00E50CA9">
            <w:pPr>
              <w:rPr>
                <w:rFonts w:ascii="Calibri" w:hAnsi="Calibri"/>
                <w:b/>
              </w:rPr>
            </w:pPr>
          </w:p>
        </w:tc>
        <w:tc>
          <w:tcPr>
            <w:tcW w:w="716" w:type="pct"/>
            <w:gridSpan w:val="2"/>
            <w:tcBorders>
              <w:left w:val="single" w:sz="4" w:space="0" w:color="auto"/>
              <w:right w:val="single" w:sz="4" w:space="0" w:color="auto"/>
            </w:tcBorders>
            <w:shd w:val="clear" w:color="auto" w:fill="auto"/>
          </w:tcPr>
          <w:p w14:paraId="1E15A8E5" w14:textId="77777777" w:rsidR="005C5A39" w:rsidRPr="006F611C" w:rsidRDefault="005C5A39" w:rsidP="00E50CA9">
            <w:pPr>
              <w:rPr>
                <w:rFonts w:ascii="Calibri" w:hAnsi="Calibri"/>
                <w:b/>
              </w:rPr>
            </w:pPr>
          </w:p>
        </w:tc>
        <w:tc>
          <w:tcPr>
            <w:tcW w:w="735" w:type="pct"/>
            <w:gridSpan w:val="2"/>
            <w:tcBorders>
              <w:left w:val="single" w:sz="4" w:space="0" w:color="auto"/>
            </w:tcBorders>
            <w:shd w:val="clear" w:color="auto" w:fill="auto"/>
          </w:tcPr>
          <w:p w14:paraId="3FFD0A92" w14:textId="77777777" w:rsidR="005C5A39" w:rsidRPr="006F611C" w:rsidRDefault="005C5A39" w:rsidP="00E50CA9">
            <w:pPr>
              <w:rPr>
                <w:rFonts w:ascii="Calibri" w:hAnsi="Calibri"/>
                <w:b/>
              </w:rPr>
            </w:pPr>
          </w:p>
        </w:tc>
      </w:tr>
      <w:tr w:rsidR="00DD4EEE" w:rsidRPr="006F611C" w14:paraId="674CE4F8" w14:textId="77777777" w:rsidTr="000E4312">
        <w:trPr>
          <w:trHeight w:val="253"/>
        </w:trPr>
        <w:tc>
          <w:tcPr>
            <w:tcW w:w="5000" w:type="pct"/>
            <w:gridSpan w:val="6"/>
            <w:shd w:val="clear" w:color="auto" w:fill="924A8B"/>
          </w:tcPr>
          <w:p w14:paraId="609C4D43" w14:textId="1913EF9F" w:rsidR="00DD4EEE" w:rsidRPr="006F611C" w:rsidRDefault="00DD4EEE" w:rsidP="00E50CA9">
            <w:pPr>
              <w:rPr>
                <w:rFonts w:ascii="Calibri" w:hAnsi="Calibri"/>
                <w:b/>
              </w:rPr>
            </w:pPr>
            <w:r w:rsidRPr="006F611C">
              <w:rPr>
                <w:rFonts w:ascii="Calibri" w:hAnsi="Calibri"/>
                <w:b/>
                <w:color w:val="FFFFFF" w:themeColor="background1"/>
              </w:rPr>
              <w:t>SUBTOTAL MONTHLY EXPENSES</w:t>
            </w:r>
          </w:p>
        </w:tc>
      </w:tr>
      <w:tr w:rsidR="00DD4EEE" w:rsidRPr="006F611C" w14:paraId="2C16675C" w14:textId="77777777" w:rsidTr="000E4312">
        <w:tc>
          <w:tcPr>
            <w:tcW w:w="5000" w:type="pct"/>
            <w:gridSpan w:val="6"/>
          </w:tcPr>
          <w:p w14:paraId="6A3EB0BB" w14:textId="77777777" w:rsidR="00DD4EEE" w:rsidRPr="006F611C" w:rsidRDefault="00DD4EEE" w:rsidP="00DD4EEE">
            <w:pPr>
              <w:rPr>
                <w:rFonts w:ascii="Calibri" w:hAnsi="Calibri"/>
                <w:b/>
                <w:bCs/>
              </w:rPr>
            </w:pPr>
            <w:r w:rsidRPr="006F611C">
              <w:rPr>
                <w:rFonts w:ascii="Calibri" w:hAnsi="Calibri"/>
                <w:bCs/>
              </w:rPr>
              <w:t>LIST ALL SOURCES OF</w:t>
            </w:r>
            <w:r w:rsidRPr="006F611C">
              <w:rPr>
                <w:rFonts w:ascii="Calibri" w:hAnsi="Calibri"/>
                <w:b/>
                <w:bCs/>
              </w:rPr>
              <w:t xml:space="preserve"> MONTHLY </w:t>
            </w:r>
            <w:r w:rsidRPr="006F611C">
              <w:rPr>
                <w:rFonts w:ascii="Calibri" w:hAnsi="Calibri"/>
                <w:bCs/>
              </w:rPr>
              <w:t>INCOME WHILE IN SCHOOL</w:t>
            </w:r>
          </w:p>
          <w:p w14:paraId="55CCC7B6" w14:textId="020EE3C8" w:rsidR="00DD4EEE" w:rsidRPr="006F611C" w:rsidRDefault="00DD4EEE" w:rsidP="00DD4EEE">
            <w:pPr>
              <w:rPr>
                <w:rFonts w:ascii="Calibri" w:hAnsi="Calibri"/>
                <w:b/>
              </w:rPr>
            </w:pPr>
            <w:r w:rsidRPr="006F611C">
              <w:rPr>
                <w:rFonts w:ascii="Calibri" w:hAnsi="Calibri"/>
                <w:b/>
                <w:bCs/>
              </w:rPr>
              <w:t>If zero, please leave blank</w:t>
            </w:r>
          </w:p>
        </w:tc>
      </w:tr>
      <w:tr w:rsidR="005C5A39" w:rsidRPr="006F611C" w14:paraId="5EC1AEDC" w14:textId="77777777" w:rsidTr="000E4312">
        <w:tc>
          <w:tcPr>
            <w:tcW w:w="2920" w:type="pct"/>
            <w:tcBorders>
              <w:right w:val="single" w:sz="4" w:space="0" w:color="auto"/>
            </w:tcBorders>
          </w:tcPr>
          <w:p w14:paraId="0BF8F1F0" w14:textId="70C97FEC" w:rsidR="005C5A39" w:rsidRPr="006F611C" w:rsidRDefault="005C5A39">
            <w:pPr>
              <w:rPr>
                <w:rFonts w:ascii="Calibri" w:hAnsi="Calibri"/>
              </w:rPr>
            </w:pPr>
            <w:r w:rsidRPr="006F611C">
              <w:rPr>
                <w:rFonts w:ascii="Calibri" w:hAnsi="Calibri"/>
              </w:rPr>
              <w:t xml:space="preserve">MONTHLY MORTGAGE, RENT, OR RESIDENCE </w:t>
            </w:r>
            <w:r w:rsidR="00DD4EEE" w:rsidRPr="006F611C">
              <w:rPr>
                <w:rFonts w:ascii="Calibri" w:hAnsi="Calibri"/>
              </w:rPr>
              <w:t>FEES</w:t>
            </w:r>
          </w:p>
        </w:tc>
        <w:tc>
          <w:tcPr>
            <w:tcW w:w="629" w:type="pct"/>
            <w:tcBorders>
              <w:left w:val="single" w:sz="4" w:space="0" w:color="auto"/>
              <w:right w:val="single" w:sz="4" w:space="0" w:color="auto"/>
            </w:tcBorders>
            <w:shd w:val="clear" w:color="auto" w:fill="auto"/>
          </w:tcPr>
          <w:p w14:paraId="6866309E" w14:textId="77777777" w:rsidR="005C5A39" w:rsidRPr="006F611C" w:rsidRDefault="005C5A39" w:rsidP="00E50CA9">
            <w:pPr>
              <w:rPr>
                <w:rFonts w:ascii="Calibri" w:hAnsi="Calibri"/>
                <w:b/>
              </w:rPr>
            </w:pPr>
          </w:p>
        </w:tc>
        <w:tc>
          <w:tcPr>
            <w:tcW w:w="716" w:type="pct"/>
            <w:gridSpan w:val="2"/>
            <w:tcBorders>
              <w:left w:val="single" w:sz="4" w:space="0" w:color="auto"/>
              <w:right w:val="single" w:sz="4" w:space="0" w:color="auto"/>
            </w:tcBorders>
            <w:shd w:val="clear" w:color="auto" w:fill="auto"/>
          </w:tcPr>
          <w:p w14:paraId="33641296" w14:textId="77777777" w:rsidR="005C5A39" w:rsidRPr="006F611C" w:rsidRDefault="005C5A39" w:rsidP="00E50CA9">
            <w:pPr>
              <w:rPr>
                <w:rFonts w:ascii="Calibri" w:hAnsi="Calibri"/>
                <w:b/>
              </w:rPr>
            </w:pPr>
          </w:p>
        </w:tc>
        <w:tc>
          <w:tcPr>
            <w:tcW w:w="735" w:type="pct"/>
            <w:gridSpan w:val="2"/>
            <w:tcBorders>
              <w:left w:val="single" w:sz="4" w:space="0" w:color="auto"/>
            </w:tcBorders>
            <w:shd w:val="clear" w:color="auto" w:fill="auto"/>
          </w:tcPr>
          <w:p w14:paraId="2129E1A1" w14:textId="77777777" w:rsidR="005C5A39" w:rsidRPr="006F611C" w:rsidRDefault="005C5A39" w:rsidP="00E50CA9">
            <w:pPr>
              <w:rPr>
                <w:rFonts w:ascii="Calibri" w:hAnsi="Calibri"/>
                <w:b/>
              </w:rPr>
            </w:pPr>
          </w:p>
        </w:tc>
      </w:tr>
      <w:tr w:rsidR="005C5A39" w:rsidRPr="006F611C" w14:paraId="534BB536" w14:textId="77777777" w:rsidTr="000E4312">
        <w:tc>
          <w:tcPr>
            <w:tcW w:w="2920" w:type="pct"/>
            <w:tcBorders>
              <w:right w:val="single" w:sz="4" w:space="0" w:color="auto"/>
            </w:tcBorders>
          </w:tcPr>
          <w:p w14:paraId="475E11CD" w14:textId="6B29E7D4" w:rsidR="005C5A39" w:rsidRPr="006F611C" w:rsidRDefault="005C5A39" w:rsidP="00E50CA9">
            <w:pPr>
              <w:rPr>
                <w:rFonts w:ascii="Calibri" w:hAnsi="Calibri"/>
                <w:b/>
              </w:rPr>
            </w:pPr>
            <w:r w:rsidRPr="006F611C">
              <w:rPr>
                <w:rFonts w:ascii="Calibri" w:hAnsi="Calibri"/>
              </w:rPr>
              <w:t>MONTHLY FOOD</w:t>
            </w:r>
          </w:p>
        </w:tc>
        <w:tc>
          <w:tcPr>
            <w:tcW w:w="629" w:type="pct"/>
            <w:tcBorders>
              <w:left w:val="single" w:sz="4" w:space="0" w:color="auto"/>
              <w:right w:val="single" w:sz="4" w:space="0" w:color="auto"/>
            </w:tcBorders>
            <w:shd w:val="clear" w:color="auto" w:fill="auto"/>
          </w:tcPr>
          <w:p w14:paraId="7EDDC42E" w14:textId="77777777" w:rsidR="005C5A39" w:rsidRPr="006F611C" w:rsidRDefault="005C5A39" w:rsidP="00E50CA9">
            <w:pPr>
              <w:rPr>
                <w:rFonts w:ascii="Calibri" w:hAnsi="Calibri"/>
                <w:b/>
              </w:rPr>
            </w:pPr>
          </w:p>
        </w:tc>
        <w:tc>
          <w:tcPr>
            <w:tcW w:w="716" w:type="pct"/>
            <w:gridSpan w:val="2"/>
            <w:tcBorders>
              <w:left w:val="single" w:sz="4" w:space="0" w:color="auto"/>
              <w:right w:val="single" w:sz="4" w:space="0" w:color="auto"/>
            </w:tcBorders>
            <w:shd w:val="clear" w:color="auto" w:fill="auto"/>
          </w:tcPr>
          <w:p w14:paraId="1CBC0955" w14:textId="77777777" w:rsidR="005C5A39" w:rsidRPr="006F611C" w:rsidRDefault="005C5A39" w:rsidP="00E50CA9">
            <w:pPr>
              <w:rPr>
                <w:rFonts w:ascii="Calibri" w:hAnsi="Calibri"/>
                <w:b/>
              </w:rPr>
            </w:pPr>
          </w:p>
        </w:tc>
        <w:tc>
          <w:tcPr>
            <w:tcW w:w="735" w:type="pct"/>
            <w:gridSpan w:val="2"/>
            <w:tcBorders>
              <w:left w:val="single" w:sz="4" w:space="0" w:color="auto"/>
            </w:tcBorders>
            <w:shd w:val="clear" w:color="auto" w:fill="auto"/>
          </w:tcPr>
          <w:p w14:paraId="74BEB5A7" w14:textId="77777777" w:rsidR="005C5A39" w:rsidRPr="006F611C" w:rsidRDefault="005C5A39" w:rsidP="00E50CA9">
            <w:pPr>
              <w:rPr>
                <w:rFonts w:ascii="Calibri" w:hAnsi="Calibri"/>
                <w:b/>
              </w:rPr>
            </w:pPr>
          </w:p>
        </w:tc>
      </w:tr>
      <w:tr w:rsidR="005C5A39" w:rsidRPr="006F611C" w14:paraId="3BA85D7E" w14:textId="77777777" w:rsidTr="000E4312">
        <w:tc>
          <w:tcPr>
            <w:tcW w:w="2920" w:type="pct"/>
            <w:tcBorders>
              <w:bottom w:val="single" w:sz="4" w:space="0" w:color="auto"/>
              <w:right w:val="single" w:sz="4" w:space="0" w:color="auto"/>
            </w:tcBorders>
          </w:tcPr>
          <w:p w14:paraId="1A73C80A" w14:textId="41AF92C5" w:rsidR="005C5A39" w:rsidRPr="006F611C" w:rsidRDefault="005C5A39" w:rsidP="00E50CA9">
            <w:pPr>
              <w:rPr>
                <w:rFonts w:ascii="Calibri" w:hAnsi="Calibri"/>
                <w:b/>
              </w:rPr>
            </w:pPr>
            <w:r w:rsidRPr="006F611C">
              <w:rPr>
                <w:rFonts w:ascii="Calibri" w:hAnsi="Calibri"/>
              </w:rPr>
              <w:t xml:space="preserve">MONTHLY TOILETRIES – i.e. laundry, cleaning and personal supplies </w:t>
            </w:r>
          </w:p>
        </w:tc>
        <w:tc>
          <w:tcPr>
            <w:tcW w:w="629" w:type="pct"/>
            <w:tcBorders>
              <w:left w:val="single" w:sz="4" w:space="0" w:color="auto"/>
              <w:right w:val="single" w:sz="4" w:space="0" w:color="auto"/>
            </w:tcBorders>
            <w:shd w:val="clear" w:color="auto" w:fill="auto"/>
          </w:tcPr>
          <w:p w14:paraId="66CDDEEE" w14:textId="77777777" w:rsidR="005C5A39" w:rsidRPr="006F611C" w:rsidRDefault="005C5A39" w:rsidP="00E50CA9">
            <w:pPr>
              <w:rPr>
                <w:rFonts w:ascii="Calibri" w:hAnsi="Calibri"/>
                <w:b/>
              </w:rPr>
            </w:pPr>
          </w:p>
        </w:tc>
        <w:tc>
          <w:tcPr>
            <w:tcW w:w="716" w:type="pct"/>
            <w:gridSpan w:val="2"/>
            <w:tcBorders>
              <w:left w:val="single" w:sz="4" w:space="0" w:color="auto"/>
              <w:right w:val="single" w:sz="4" w:space="0" w:color="auto"/>
            </w:tcBorders>
            <w:shd w:val="clear" w:color="auto" w:fill="auto"/>
          </w:tcPr>
          <w:p w14:paraId="02EE2C41" w14:textId="77777777" w:rsidR="005C5A39" w:rsidRPr="006F611C" w:rsidRDefault="005C5A39" w:rsidP="00E50CA9">
            <w:pPr>
              <w:rPr>
                <w:rFonts w:ascii="Calibri" w:hAnsi="Calibri"/>
                <w:b/>
              </w:rPr>
            </w:pPr>
          </w:p>
        </w:tc>
        <w:tc>
          <w:tcPr>
            <w:tcW w:w="735" w:type="pct"/>
            <w:gridSpan w:val="2"/>
            <w:tcBorders>
              <w:left w:val="single" w:sz="4" w:space="0" w:color="auto"/>
            </w:tcBorders>
            <w:shd w:val="clear" w:color="auto" w:fill="auto"/>
          </w:tcPr>
          <w:p w14:paraId="06245A49" w14:textId="77777777" w:rsidR="005C5A39" w:rsidRPr="006F611C" w:rsidRDefault="005C5A39" w:rsidP="00E50CA9">
            <w:pPr>
              <w:rPr>
                <w:rFonts w:ascii="Calibri" w:hAnsi="Calibri"/>
                <w:b/>
              </w:rPr>
            </w:pPr>
          </w:p>
        </w:tc>
      </w:tr>
      <w:tr w:rsidR="00DD4EEE" w:rsidRPr="006F611C" w14:paraId="0C395288" w14:textId="77777777" w:rsidTr="000E4312">
        <w:tc>
          <w:tcPr>
            <w:tcW w:w="2920" w:type="pct"/>
            <w:tcBorders>
              <w:right w:val="single" w:sz="4" w:space="0" w:color="auto"/>
            </w:tcBorders>
          </w:tcPr>
          <w:p w14:paraId="60B1F59A" w14:textId="77777777" w:rsidR="00DD4EEE" w:rsidRPr="006F611C" w:rsidRDefault="00DD4EEE">
            <w:pPr>
              <w:rPr>
                <w:rFonts w:ascii="Calibri" w:hAnsi="Calibri"/>
                <w:b/>
                <w:bCs/>
              </w:rPr>
            </w:pPr>
            <w:r w:rsidRPr="006F611C">
              <w:rPr>
                <w:rFonts w:ascii="Calibri" w:hAnsi="Calibri"/>
              </w:rPr>
              <w:t xml:space="preserve">MONTHLY ULTITILIES </w:t>
            </w:r>
          </w:p>
          <w:p w14:paraId="62AB674C" w14:textId="609D53F7" w:rsidR="00DD4EEE" w:rsidRPr="006F611C" w:rsidRDefault="00DD4EEE" w:rsidP="00401D5E">
            <w:r w:rsidRPr="006F611C">
              <w:t xml:space="preserve"> i.e. Heat, Water, Electricity, Internet, Cable</w:t>
            </w:r>
          </w:p>
        </w:tc>
        <w:tc>
          <w:tcPr>
            <w:tcW w:w="629" w:type="pct"/>
            <w:tcBorders>
              <w:left w:val="single" w:sz="4" w:space="0" w:color="auto"/>
              <w:right w:val="single" w:sz="4" w:space="0" w:color="auto"/>
            </w:tcBorders>
            <w:shd w:val="clear" w:color="auto" w:fill="auto"/>
          </w:tcPr>
          <w:p w14:paraId="64A6B017" w14:textId="77777777" w:rsidR="00DD4EEE" w:rsidRPr="006F611C" w:rsidRDefault="00DD4EEE" w:rsidP="00E50CA9">
            <w:pPr>
              <w:rPr>
                <w:rFonts w:ascii="Calibri" w:hAnsi="Calibri"/>
                <w:b/>
              </w:rPr>
            </w:pPr>
          </w:p>
        </w:tc>
        <w:tc>
          <w:tcPr>
            <w:tcW w:w="716" w:type="pct"/>
            <w:gridSpan w:val="2"/>
            <w:tcBorders>
              <w:left w:val="single" w:sz="4" w:space="0" w:color="auto"/>
              <w:right w:val="single" w:sz="4" w:space="0" w:color="auto"/>
            </w:tcBorders>
            <w:shd w:val="clear" w:color="auto" w:fill="auto"/>
          </w:tcPr>
          <w:p w14:paraId="69BE4841" w14:textId="77777777" w:rsidR="00DD4EEE" w:rsidRPr="006F611C" w:rsidRDefault="00DD4EEE" w:rsidP="00E50CA9">
            <w:pPr>
              <w:rPr>
                <w:rFonts w:ascii="Calibri" w:hAnsi="Calibri"/>
                <w:b/>
              </w:rPr>
            </w:pPr>
          </w:p>
        </w:tc>
        <w:tc>
          <w:tcPr>
            <w:tcW w:w="735" w:type="pct"/>
            <w:gridSpan w:val="2"/>
            <w:tcBorders>
              <w:left w:val="single" w:sz="4" w:space="0" w:color="auto"/>
            </w:tcBorders>
            <w:shd w:val="clear" w:color="auto" w:fill="auto"/>
          </w:tcPr>
          <w:p w14:paraId="43E6E704" w14:textId="77777777" w:rsidR="00DD4EEE" w:rsidRPr="006F611C" w:rsidRDefault="00DD4EEE" w:rsidP="00E50CA9">
            <w:pPr>
              <w:rPr>
                <w:rFonts w:ascii="Calibri" w:hAnsi="Calibri"/>
                <w:b/>
              </w:rPr>
            </w:pPr>
          </w:p>
        </w:tc>
      </w:tr>
      <w:tr w:rsidR="005C5A39" w:rsidRPr="006F611C" w14:paraId="2D8DBF36" w14:textId="77777777" w:rsidTr="000E4312">
        <w:tc>
          <w:tcPr>
            <w:tcW w:w="2920" w:type="pct"/>
            <w:tcBorders>
              <w:right w:val="single" w:sz="4" w:space="0" w:color="auto"/>
            </w:tcBorders>
          </w:tcPr>
          <w:p w14:paraId="0E1FE93A" w14:textId="0EAB052C" w:rsidR="005C5A39" w:rsidRPr="006F611C" w:rsidRDefault="005C5A39" w:rsidP="00E50CA9">
            <w:pPr>
              <w:rPr>
                <w:rFonts w:ascii="Calibri" w:hAnsi="Calibri"/>
              </w:rPr>
            </w:pPr>
            <w:r w:rsidRPr="006F611C">
              <w:rPr>
                <w:rFonts w:ascii="Calibri" w:hAnsi="Calibri"/>
              </w:rPr>
              <w:t xml:space="preserve">SCHOOL TRANSPORTATION </w:t>
            </w:r>
          </w:p>
          <w:p w14:paraId="794303EC" w14:textId="77777777" w:rsidR="005C5A39" w:rsidRPr="006F611C" w:rsidRDefault="005C5A39" w:rsidP="00E50CA9">
            <w:pPr>
              <w:rPr>
                <w:rFonts w:ascii="Calibri" w:hAnsi="Calibri"/>
                <w:b/>
              </w:rPr>
            </w:pPr>
            <w:r w:rsidRPr="006F611C">
              <w:rPr>
                <w:rFonts w:ascii="Calibri" w:hAnsi="Calibri"/>
              </w:rPr>
              <w:t>i.e. Bus Pass, Gas, Parking Fees</w:t>
            </w:r>
          </w:p>
        </w:tc>
        <w:tc>
          <w:tcPr>
            <w:tcW w:w="629" w:type="pct"/>
            <w:tcBorders>
              <w:left w:val="single" w:sz="4" w:space="0" w:color="auto"/>
              <w:right w:val="single" w:sz="4" w:space="0" w:color="auto"/>
            </w:tcBorders>
            <w:shd w:val="clear" w:color="auto" w:fill="auto"/>
          </w:tcPr>
          <w:p w14:paraId="1AFA7B3C" w14:textId="77777777" w:rsidR="005C5A39" w:rsidRPr="006F611C" w:rsidRDefault="005C5A39" w:rsidP="00E50CA9">
            <w:pPr>
              <w:rPr>
                <w:rFonts w:ascii="Calibri" w:hAnsi="Calibri"/>
                <w:b/>
              </w:rPr>
            </w:pPr>
          </w:p>
        </w:tc>
        <w:tc>
          <w:tcPr>
            <w:tcW w:w="716" w:type="pct"/>
            <w:gridSpan w:val="2"/>
            <w:tcBorders>
              <w:left w:val="single" w:sz="4" w:space="0" w:color="auto"/>
              <w:right w:val="single" w:sz="4" w:space="0" w:color="auto"/>
            </w:tcBorders>
            <w:shd w:val="clear" w:color="auto" w:fill="auto"/>
          </w:tcPr>
          <w:p w14:paraId="16566213" w14:textId="77777777" w:rsidR="005C5A39" w:rsidRPr="006F611C" w:rsidRDefault="005C5A39" w:rsidP="00E50CA9">
            <w:pPr>
              <w:rPr>
                <w:rFonts w:ascii="Calibri" w:hAnsi="Calibri"/>
                <w:b/>
              </w:rPr>
            </w:pPr>
          </w:p>
        </w:tc>
        <w:tc>
          <w:tcPr>
            <w:tcW w:w="735" w:type="pct"/>
            <w:gridSpan w:val="2"/>
            <w:tcBorders>
              <w:left w:val="single" w:sz="4" w:space="0" w:color="auto"/>
            </w:tcBorders>
            <w:shd w:val="clear" w:color="auto" w:fill="auto"/>
          </w:tcPr>
          <w:p w14:paraId="0AFD2C00" w14:textId="77777777" w:rsidR="005C5A39" w:rsidRPr="006F611C" w:rsidRDefault="005C5A39" w:rsidP="00E50CA9">
            <w:pPr>
              <w:rPr>
                <w:rFonts w:ascii="Calibri" w:hAnsi="Calibri"/>
                <w:b/>
              </w:rPr>
            </w:pPr>
          </w:p>
        </w:tc>
      </w:tr>
      <w:tr w:rsidR="005C5A39" w:rsidRPr="006F611C" w14:paraId="3939A31F" w14:textId="77777777" w:rsidTr="000E4312">
        <w:tc>
          <w:tcPr>
            <w:tcW w:w="2920" w:type="pct"/>
            <w:tcBorders>
              <w:right w:val="single" w:sz="4" w:space="0" w:color="auto"/>
            </w:tcBorders>
          </w:tcPr>
          <w:p w14:paraId="31ED51D6" w14:textId="23E0C35C" w:rsidR="005C5A39" w:rsidRPr="006F611C" w:rsidRDefault="005C5A39" w:rsidP="0035581A">
            <w:pPr>
              <w:rPr>
                <w:rFonts w:ascii="Calibri" w:hAnsi="Calibri"/>
                <w:b/>
              </w:rPr>
            </w:pPr>
            <w:r w:rsidRPr="006F611C">
              <w:rPr>
                <w:rFonts w:ascii="Calibri" w:hAnsi="Calibri"/>
              </w:rPr>
              <w:t>MONTHLY CHILDCARE – i.e. day care or sitte</w:t>
            </w:r>
            <w:r w:rsidR="0035581A" w:rsidRPr="006F611C">
              <w:rPr>
                <w:rFonts w:ascii="Calibri" w:hAnsi="Calibri"/>
              </w:rPr>
              <w:t>r (children under the age of 12 residing with their parents)</w:t>
            </w:r>
          </w:p>
        </w:tc>
        <w:tc>
          <w:tcPr>
            <w:tcW w:w="629" w:type="pct"/>
            <w:tcBorders>
              <w:left w:val="single" w:sz="4" w:space="0" w:color="auto"/>
              <w:right w:val="single" w:sz="4" w:space="0" w:color="auto"/>
            </w:tcBorders>
            <w:shd w:val="clear" w:color="auto" w:fill="auto"/>
          </w:tcPr>
          <w:p w14:paraId="786942B3" w14:textId="2583540B" w:rsidR="005C5A39" w:rsidRPr="000E4312" w:rsidRDefault="00D578D4" w:rsidP="000E4312">
            <w:pPr>
              <w:tabs>
                <w:tab w:val="left" w:pos="735"/>
              </w:tabs>
              <w:rPr>
                <w:rFonts w:ascii="Calibri" w:hAnsi="Calibri"/>
                <w:b/>
                <w:color w:val="808080" w:themeColor="background1" w:themeShade="80"/>
                <w:highlight w:val="lightGray"/>
              </w:rPr>
            </w:pPr>
            <w:r w:rsidRPr="000E4312">
              <w:rPr>
                <w:rFonts w:ascii="Calibri" w:hAnsi="Calibri"/>
                <w:b/>
                <w:color w:val="808080" w:themeColor="background1" w:themeShade="80"/>
                <w:highlight w:val="lightGray"/>
              </w:rPr>
              <w:tab/>
            </w:r>
          </w:p>
        </w:tc>
        <w:tc>
          <w:tcPr>
            <w:tcW w:w="716" w:type="pct"/>
            <w:gridSpan w:val="2"/>
            <w:tcBorders>
              <w:left w:val="single" w:sz="4" w:space="0" w:color="auto"/>
              <w:right w:val="single" w:sz="4" w:space="0" w:color="auto"/>
            </w:tcBorders>
            <w:shd w:val="clear" w:color="auto" w:fill="auto"/>
          </w:tcPr>
          <w:p w14:paraId="7930C390" w14:textId="77777777" w:rsidR="005C5A39" w:rsidRPr="000E4312" w:rsidRDefault="005C5A39" w:rsidP="00E50CA9">
            <w:pPr>
              <w:rPr>
                <w:rFonts w:ascii="Calibri" w:hAnsi="Calibri"/>
                <w:b/>
                <w:color w:val="808080" w:themeColor="background1" w:themeShade="80"/>
                <w:highlight w:val="lightGray"/>
              </w:rPr>
            </w:pPr>
          </w:p>
        </w:tc>
        <w:tc>
          <w:tcPr>
            <w:tcW w:w="735" w:type="pct"/>
            <w:gridSpan w:val="2"/>
            <w:tcBorders>
              <w:left w:val="single" w:sz="4" w:space="0" w:color="auto"/>
            </w:tcBorders>
            <w:shd w:val="clear" w:color="auto" w:fill="auto"/>
          </w:tcPr>
          <w:p w14:paraId="5ECB52F0" w14:textId="77777777" w:rsidR="005C5A39" w:rsidRPr="000E4312" w:rsidRDefault="005C5A39" w:rsidP="00E50CA9">
            <w:pPr>
              <w:rPr>
                <w:rFonts w:ascii="Calibri" w:hAnsi="Calibri"/>
                <w:b/>
                <w:color w:val="808080" w:themeColor="background1" w:themeShade="80"/>
                <w:highlight w:val="lightGray"/>
              </w:rPr>
            </w:pPr>
          </w:p>
        </w:tc>
      </w:tr>
      <w:tr w:rsidR="00DE1BDD" w:rsidRPr="006F611C" w14:paraId="46D67E02" w14:textId="77777777" w:rsidTr="000E4312">
        <w:tc>
          <w:tcPr>
            <w:tcW w:w="2920" w:type="pct"/>
            <w:tcBorders>
              <w:right w:val="single" w:sz="4" w:space="0" w:color="auto"/>
            </w:tcBorders>
          </w:tcPr>
          <w:p w14:paraId="16559F5E" w14:textId="2A8AA407" w:rsidR="00DE1BDD" w:rsidRPr="006F611C" w:rsidRDefault="00DE1BDD">
            <w:pPr>
              <w:rPr>
                <w:rFonts w:ascii="Calibri" w:hAnsi="Calibri"/>
              </w:rPr>
            </w:pPr>
            <w:r w:rsidRPr="006F611C">
              <w:rPr>
                <w:rFonts w:ascii="Calibri" w:hAnsi="Calibri"/>
              </w:rPr>
              <w:t>CLOTHING, ENTERTAINMENT AND RECREATION (movies, gym etc.) CLAIM $300/month per person in household</w:t>
            </w:r>
          </w:p>
        </w:tc>
        <w:tc>
          <w:tcPr>
            <w:tcW w:w="629" w:type="pct"/>
            <w:tcBorders>
              <w:left w:val="single" w:sz="4" w:space="0" w:color="auto"/>
              <w:right w:val="single" w:sz="4" w:space="0" w:color="auto"/>
            </w:tcBorders>
            <w:shd w:val="clear" w:color="auto" w:fill="auto"/>
          </w:tcPr>
          <w:p w14:paraId="6DCF99A9" w14:textId="77777777" w:rsidR="00DE1BDD" w:rsidRPr="006F611C" w:rsidRDefault="00DE1BDD" w:rsidP="0035581A">
            <w:pPr>
              <w:rPr>
                <w:rFonts w:ascii="Calibri" w:hAnsi="Calibri"/>
                <w:b/>
              </w:rPr>
            </w:pPr>
          </w:p>
        </w:tc>
        <w:tc>
          <w:tcPr>
            <w:tcW w:w="716" w:type="pct"/>
            <w:gridSpan w:val="2"/>
            <w:tcBorders>
              <w:left w:val="single" w:sz="4" w:space="0" w:color="auto"/>
              <w:right w:val="single" w:sz="4" w:space="0" w:color="auto"/>
            </w:tcBorders>
            <w:shd w:val="clear" w:color="auto" w:fill="auto"/>
          </w:tcPr>
          <w:p w14:paraId="5046D14B" w14:textId="77777777" w:rsidR="00DE1BDD" w:rsidRPr="006F611C" w:rsidRDefault="00DE1BDD" w:rsidP="00E50CA9">
            <w:pPr>
              <w:rPr>
                <w:rFonts w:ascii="Calibri" w:hAnsi="Calibri"/>
                <w:b/>
              </w:rPr>
            </w:pPr>
          </w:p>
        </w:tc>
        <w:tc>
          <w:tcPr>
            <w:tcW w:w="735" w:type="pct"/>
            <w:gridSpan w:val="2"/>
            <w:tcBorders>
              <w:left w:val="single" w:sz="4" w:space="0" w:color="auto"/>
            </w:tcBorders>
            <w:shd w:val="clear" w:color="auto" w:fill="auto"/>
          </w:tcPr>
          <w:p w14:paraId="47D80F79" w14:textId="77777777" w:rsidR="00DE1BDD" w:rsidRPr="006F611C" w:rsidRDefault="00DE1BDD" w:rsidP="00E50CA9">
            <w:pPr>
              <w:rPr>
                <w:rFonts w:ascii="Calibri" w:hAnsi="Calibri"/>
                <w:b/>
              </w:rPr>
            </w:pPr>
          </w:p>
        </w:tc>
      </w:tr>
      <w:tr w:rsidR="005C5A39" w:rsidRPr="006F611C" w14:paraId="44B64245" w14:textId="77777777" w:rsidTr="000E4312">
        <w:tc>
          <w:tcPr>
            <w:tcW w:w="2920" w:type="pct"/>
            <w:tcBorders>
              <w:right w:val="single" w:sz="4" w:space="0" w:color="auto"/>
            </w:tcBorders>
          </w:tcPr>
          <w:p w14:paraId="73339F3F" w14:textId="51F225AD" w:rsidR="005C5A39" w:rsidRPr="006F611C" w:rsidRDefault="004F0960">
            <w:pPr>
              <w:rPr>
                <w:rFonts w:ascii="Calibri" w:hAnsi="Calibri"/>
              </w:rPr>
            </w:pPr>
            <w:r w:rsidRPr="006F611C">
              <w:rPr>
                <w:rFonts w:ascii="Calibri" w:hAnsi="Calibri"/>
              </w:rPr>
              <w:t xml:space="preserve">DISABILITY ALLOWANCE </w:t>
            </w:r>
            <w:r w:rsidR="00427D3B" w:rsidRPr="006F611C">
              <w:rPr>
                <w:rFonts w:ascii="Calibri" w:hAnsi="Calibri"/>
              </w:rPr>
              <w:t xml:space="preserve">CLAIM </w:t>
            </w:r>
            <w:r w:rsidRPr="006F611C">
              <w:rPr>
                <w:rFonts w:ascii="Calibri" w:hAnsi="Calibri"/>
              </w:rPr>
              <w:t>$</w:t>
            </w:r>
            <w:r w:rsidR="00DE1BDD" w:rsidRPr="006F611C">
              <w:rPr>
                <w:rFonts w:ascii="Calibri" w:hAnsi="Calibri"/>
              </w:rPr>
              <w:t>835/month</w:t>
            </w:r>
            <w:r w:rsidR="00616F38" w:rsidRPr="006F611C">
              <w:rPr>
                <w:rFonts w:ascii="Calibri" w:hAnsi="Calibri"/>
              </w:rPr>
              <w:t>, if you or your dependent has a permanent disability</w:t>
            </w:r>
          </w:p>
        </w:tc>
        <w:tc>
          <w:tcPr>
            <w:tcW w:w="629" w:type="pct"/>
            <w:tcBorders>
              <w:left w:val="single" w:sz="4" w:space="0" w:color="auto"/>
              <w:right w:val="single" w:sz="4" w:space="0" w:color="auto"/>
            </w:tcBorders>
            <w:shd w:val="clear" w:color="auto" w:fill="auto"/>
          </w:tcPr>
          <w:p w14:paraId="1E711C90" w14:textId="77777777" w:rsidR="005C5A39" w:rsidRPr="000E4312" w:rsidRDefault="005C5A39" w:rsidP="0035581A">
            <w:pPr>
              <w:rPr>
                <w:rFonts w:ascii="Calibri" w:hAnsi="Calibri"/>
                <w:b/>
                <w:color w:val="808080" w:themeColor="background1" w:themeShade="80"/>
              </w:rPr>
            </w:pPr>
          </w:p>
        </w:tc>
        <w:tc>
          <w:tcPr>
            <w:tcW w:w="716" w:type="pct"/>
            <w:gridSpan w:val="2"/>
            <w:tcBorders>
              <w:left w:val="single" w:sz="4" w:space="0" w:color="auto"/>
              <w:right w:val="single" w:sz="4" w:space="0" w:color="auto"/>
            </w:tcBorders>
            <w:shd w:val="clear" w:color="auto" w:fill="auto"/>
          </w:tcPr>
          <w:p w14:paraId="746190B5" w14:textId="77777777" w:rsidR="005C5A39" w:rsidRPr="000E4312" w:rsidRDefault="005C5A39" w:rsidP="00E50CA9">
            <w:pPr>
              <w:rPr>
                <w:rFonts w:ascii="Calibri" w:hAnsi="Calibri"/>
                <w:b/>
                <w:color w:val="808080" w:themeColor="background1" w:themeShade="80"/>
              </w:rPr>
            </w:pPr>
          </w:p>
        </w:tc>
        <w:tc>
          <w:tcPr>
            <w:tcW w:w="735" w:type="pct"/>
            <w:gridSpan w:val="2"/>
            <w:tcBorders>
              <w:left w:val="single" w:sz="4" w:space="0" w:color="auto"/>
            </w:tcBorders>
            <w:shd w:val="clear" w:color="auto" w:fill="auto"/>
          </w:tcPr>
          <w:p w14:paraId="5DF96C22" w14:textId="77777777" w:rsidR="005C5A39" w:rsidRPr="006F611C" w:rsidRDefault="005C5A39" w:rsidP="00E50CA9">
            <w:pPr>
              <w:rPr>
                <w:rFonts w:ascii="Calibri" w:hAnsi="Calibri"/>
                <w:b/>
              </w:rPr>
            </w:pPr>
          </w:p>
        </w:tc>
      </w:tr>
      <w:tr w:rsidR="005C5A39" w:rsidRPr="006F611C" w14:paraId="654CBF4B" w14:textId="77777777" w:rsidTr="000E4312">
        <w:tc>
          <w:tcPr>
            <w:tcW w:w="2920" w:type="pct"/>
            <w:tcBorders>
              <w:bottom w:val="single" w:sz="4" w:space="0" w:color="auto"/>
              <w:right w:val="single" w:sz="4" w:space="0" w:color="auto"/>
            </w:tcBorders>
          </w:tcPr>
          <w:p w14:paraId="27D3C77F" w14:textId="6EEB73D9" w:rsidR="00DE1BDD" w:rsidRPr="006F611C" w:rsidRDefault="00DE1BDD" w:rsidP="0035581A">
            <w:pPr>
              <w:rPr>
                <w:rFonts w:ascii="Calibri" w:hAnsi="Calibri"/>
              </w:rPr>
            </w:pPr>
            <w:r w:rsidRPr="006F611C">
              <w:rPr>
                <w:rFonts w:ascii="Calibri" w:hAnsi="Calibri"/>
              </w:rPr>
              <w:t>INSURANCE i.e. Life, Car, Home and Contents</w:t>
            </w:r>
          </w:p>
          <w:p w14:paraId="4811D37E" w14:textId="77777777" w:rsidR="00DE1BDD" w:rsidRPr="006F611C" w:rsidRDefault="00DE1BDD" w:rsidP="0035581A">
            <w:pPr>
              <w:rPr>
                <w:rFonts w:ascii="Calibri" w:hAnsi="Calibri"/>
              </w:rPr>
            </w:pPr>
            <w:r w:rsidRPr="006F611C">
              <w:rPr>
                <w:rFonts w:ascii="Calibri" w:hAnsi="Calibri"/>
              </w:rPr>
              <w:t>Please identify insurance</w:t>
            </w:r>
          </w:p>
          <w:p w14:paraId="1D3879F0" w14:textId="2344E096" w:rsidR="00DE1BDD" w:rsidRPr="006F611C" w:rsidRDefault="00DE1BDD" w:rsidP="00DE1BDD">
            <w:pPr>
              <w:pStyle w:val="ListParagraph"/>
              <w:numPr>
                <w:ilvl w:val="0"/>
                <w:numId w:val="17"/>
              </w:numPr>
              <w:rPr>
                <w:rFonts w:ascii="Calibri" w:hAnsi="Calibri"/>
              </w:rPr>
            </w:pPr>
            <w:r w:rsidRPr="006F611C">
              <w:rPr>
                <w:rFonts w:ascii="Calibri" w:hAnsi="Calibri"/>
              </w:rPr>
              <w:t>Car</w:t>
            </w:r>
            <w:r w:rsidRPr="006F611C" w:rsidDel="00DE1BDD">
              <w:rPr>
                <w:rFonts w:ascii="Calibri" w:hAnsi="Calibri"/>
              </w:rPr>
              <w:t xml:space="preserve"> </w:t>
            </w:r>
          </w:p>
          <w:p w14:paraId="3313CD6A" w14:textId="77777777" w:rsidR="00DE1BDD" w:rsidRPr="006F611C" w:rsidRDefault="00DE1BDD" w:rsidP="00401D5E">
            <w:pPr>
              <w:pStyle w:val="ListParagraph"/>
              <w:numPr>
                <w:ilvl w:val="0"/>
                <w:numId w:val="29"/>
              </w:numPr>
              <w:rPr>
                <w:rFonts w:ascii="Calibri" w:hAnsi="Calibri"/>
                <w:b/>
              </w:rPr>
            </w:pPr>
            <w:r w:rsidRPr="006F611C">
              <w:rPr>
                <w:rFonts w:ascii="Calibri" w:hAnsi="Calibri"/>
              </w:rPr>
              <w:t>Life</w:t>
            </w:r>
            <w:r w:rsidRPr="006F611C" w:rsidDel="00DE1BDD">
              <w:rPr>
                <w:rFonts w:ascii="Calibri" w:hAnsi="Calibri"/>
              </w:rPr>
              <w:t xml:space="preserve"> </w:t>
            </w:r>
          </w:p>
          <w:p w14:paraId="1F193CD1" w14:textId="79787F7E" w:rsidR="005C5A39" w:rsidRPr="006F611C" w:rsidRDefault="00DE1BDD" w:rsidP="00401D5E">
            <w:pPr>
              <w:pStyle w:val="ListParagraph"/>
              <w:numPr>
                <w:ilvl w:val="0"/>
                <w:numId w:val="29"/>
              </w:numPr>
              <w:rPr>
                <w:rFonts w:ascii="Calibri" w:hAnsi="Calibri"/>
                <w:b/>
              </w:rPr>
            </w:pPr>
            <w:r w:rsidRPr="006F611C">
              <w:rPr>
                <w:rFonts w:ascii="Calibri" w:hAnsi="Calibri"/>
              </w:rPr>
              <w:t>Home and Contents</w:t>
            </w:r>
            <w:r w:rsidRPr="006F611C" w:rsidDel="00DE1BDD">
              <w:rPr>
                <w:rFonts w:ascii="Calibri" w:hAnsi="Calibri"/>
              </w:rPr>
              <w:t xml:space="preserve"> </w:t>
            </w:r>
          </w:p>
        </w:tc>
        <w:tc>
          <w:tcPr>
            <w:tcW w:w="629" w:type="pct"/>
            <w:tcBorders>
              <w:left w:val="single" w:sz="4" w:space="0" w:color="auto"/>
              <w:right w:val="single" w:sz="4" w:space="0" w:color="auto"/>
            </w:tcBorders>
            <w:shd w:val="clear" w:color="auto" w:fill="auto"/>
          </w:tcPr>
          <w:p w14:paraId="263ED90C" w14:textId="77777777" w:rsidR="005C5A39" w:rsidRPr="006F611C" w:rsidRDefault="005C5A39" w:rsidP="00E50CA9">
            <w:pPr>
              <w:rPr>
                <w:rFonts w:ascii="Calibri" w:hAnsi="Calibri"/>
                <w:b/>
              </w:rPr>
            </w:pPr>
          </w:p>
        </w:tc>
        <w:tc>
          <w:tcPr>
            <w:tcW w:w="716" w:type="pct"/>
            <w:gridSpan w:val="2"/>
            <w:tcBorders>
              <w:left w:val="single" w:sz="4" w:space="0" w:color="auto"/>
              <w:right w:val="single" w:sz="4" w:space="0" w:color="auto"/>
            </w:tcBorders>
            <w:shd w:val="clear" w:color="auto" w:fill="auto"/>
          </w:tcPr>
          <w:p w14:paraId="541960E6" w14:textId="77777777" w:rsidR="005C5A39" w:rsidRPr="006F611C" w:rsidRDefault="005C5A39" w:rsidP="00E50CA9">
            <w:pPr>
              <w:rPr>
                <w:rFonts w:ascii="Calibri" w:hAnsi="Calibri"/>
                <w:b/>
              </w:rPr>
            </w:pPr>
          </w:p>
        </w:tc>
        <w:tc>
          <w:tcPr>
            <w:tcW w:w="735" w:type="pct"/>
            <w:gridSpan w:val="2"/>
            <w:tcBorders>
              <w:left w:val="single" w:sz="4" w:space="0" w:color="auto"/>
            </w:tcBorders>
            <w:shd w:val="clear" w:color="auto" w:fill="auto"/>
          </w:tcPr>
          <w:p w14:paraId="6CA73297" w14:textId="77777777" w:rsidR="005C5A39" w:rsidRPr="006F611C" w:rsidRDefault="005C5A39" w:rsidP="00E50CA9">
            <w:pPr>
              <w:rPr>
                <w:rFonts w:ascii="Calibri" w:hAnsi="Calibri"/>
                <w:b/>
              </w:rPr>
            </w:pPr>
          </w:p>
        </w:tc>
      </w:tr>
      <w:tr w:rsidR="005C5A39" w:rsidRPr="006F611C" w14:paraId="169B2573" w14:textId="77777777" w:rsidTr="000E4312">
        <w:tc>
          <w:tcPr>
            <w:tcW w:w="2920" w:type="pct"/>
            <w:tcBorders>
              <w:right w:val="single" w:sz="4" w:space="0" w:color="auto"/>
            </w:tcBorders>
          </w:tcPr>
          <w:p w14:paraId="6458A562" w14:textId="6CEE1103" w:rsidR="005C5A39" w:rsidRPr="006F611C" w:rsidRDefault="005C5A39">
            <w:pPr>
              <w:rPr>
                <w:rFonts w:ascii="Calibri" w:hAnsi="Calibri"/>
                <w:b/>
                <w:bCs/>
              </w:rPr>
            </w:pPr>
          </w:p>
        </w:tc>
        <w:tc>
          <w:tcPr>
            <w:tcW w:w="629" w:type="pct"/>
            <w:tcBorders>
              <w:left w:val="single" w:sz="4" w:space="0" w:color="auto"/>
              <w:right w:val="single" w:sz="4" w:space="0" w:color="auto"/>
            </w:tcBorders>
            <w:shd w:val="clear" w:color="auto" w:fill="auto"/>
          </w:tcPr>
          <w:p w14:paraId="37CD9138" w14:textId="77777777" w:rsidR="005C5A39" w:rsidRPr="006F611C" w:rsidRDefault="005C5A39" w:rsidP="0035581A">
            <w:pPr>
              <w:rPr>
                <w:rFonts w:ascii="Calibri" w:hAnsi="Calibri"/>
                <w:b/>
              </w:rPr>
            </w:pPr>
          </w:p>
        </w:tc>
        <w:tc>
          <w:tcPr>
            <w:tcW w:w="716" w:type="pct"/>
            <w:gridSpan w:val="2"/>
            <w:tcBorders>
              <w:left w:val="single" w:sz="4" w:space="0" w:color="auto"/>
              <w:right w:val="single" w:sz="4" w:space="0" w:color="auto"/>
            </w:tcBorders>
            <w:shd w:val="clear" w:color="auto" w:fill="auto"/>
          </w:tcPr>
          <w:p w14:paraId="6448EB68" w14:textId="77777777" w:rsidR="005C5A39" w:rsidRPr="006F611C" w:rsidRDefault="005C5A39" w:rsidP="00E50CA9">
            <w:pPr>
              <w:rPr>
                <w:rFonts w:ascii="Calibri" w:hAnsi="Calibri"/>
                <w:b/>
              </w:rPr>
            </w:pPr>
          </w:p>
        </w:tc>
        <w:tc>
          <w:tcPr>
            <w:tcW w:w="735" w:type="pct"/>
            <w:gridSpan w:val="2"/>
            <w:tcBorders>
              <w:left w:val="single" w:sz="4" w:space="0" w:color="auto"/>
            </w:tcBorders>
            <w:shd w:val="clear" w:color="auto" w:fill="auto"/>
          </w:tcPr>
          <w:p w14:paraId="5C7BDB5B" w14:textId="77777777" w:rsidR="005C5A39" w:rsidRPr="006F611C" w:rsidRDefault="005C5A39" w:rsidP="00E50CA9">
            <w:pPr>
              <w:rPr>
                <w:rFonts w:ascii="Calibri" w:hAnsi="Calibri"/>
                <w:b/>
              </w:rPr>
            </w:pPr>
          </w:p>
        </w:tc>
      </w:tr>
      <w:tr w:rsidR="005C5A39" w:rsidRPr="006F611C" w14:paraId="43C40660" w14:textId="77777777" w:rsidTr="000E4312">
        <w:tc>
          <w:tcPr>
            <w:tcW w:w="2920" w:type="pct"/>
            <w:tcBorders>
              <w:right w:val="single" w:sz="4" w:space="0" w:color="auto"/>
            </w:tcBorders>
          </w:tcPr>
          <w:p w14:paraId="58F87C20" w14:textId="77777777" w:rsidR="00F73715" w:rsidRPr="006F611C" w:rsidRDefault="00F73715" w:rsidP="00F73715">
            <w:pPr>
              <w:rPr>
                <w:rFonts w:ascii="Calibri" w:hAnsi="Calibri"/>
              </w:rPr>
            </w:pPr>
            <w:r w:rsidRPr="006F611C">
              <w:rPr>
                <w:rFonts w:ascii="Calibri" w:hAnsi="Calibri"/>
              </w:rPr>
              <w:t>DEPENDENT EXPENSES LIVING IN THE HOME</w:t>
            </w:r>
          </w:p>
          <w:p w14:paraId="4FBEBF2D" w14:textId="04512D26" w:rsidR="005C5A39" w:rsidRPr="006F611C" w:rsidRDefault="00F73715" w:rsidP="0035581A">
            <w:pPr>
              <w:rPr>
                <w:rFonts w:ascii="Calibri" w:hAnsi="Calibri"/>
                <w:b/>
              </w:rPr>
            </w:pPr>
            <w:r w:rsidRPr="006F611C">
              <w:rPr>
                <w:rFonts w:ascii="Calibri" w:hAnsi="Calibri"/>
              </w:rPr>
              <w:t xml:space="preserve"> # o</w:t>
            </w:r>
            <w:r w:rsidR="000250CC" w:rsidRPr="006F611C">
              <w:rPr>
                <w:rFonts w:ascii="Calibri" w:hAnsi="Calibri"/>
              </w:rPr>
              <w:t xml:space="preserve">f dependents under and over 18 CLAIM </w:t>
            </w:r>
            <w:r w:rsidRPr="006F611C">
              <w:rPr>
                <w:rFonts w:ascii="Calibri" w:hAnsi="Calibri"/>
              </w:rPr>
              <w:t>$</w:t>
            </w:r>
            <w:r w:rsidR="006F611C">
              <w:rPr>
                <w:rFonts w:ascii="Calibri" w:hAnsi="Calibri"/>
              </w:rPr>
              <w:t>3</w:t>
            </w:r>
            <w:r w:rsidRPr="006F611C">
              <w:rPr>
                <w:rFonts w:ascii="Calibri" w:hAnsi="Calibri"/>
              </w:rPr>
              <w:t>00 per dependent/month</w:t>
            </w:r>
            <w:r w:rsidRPr="006F611C">
              <w:rPr>
                <w:rFonts w:ascii="Calibri" w:hAnsi="Calibri"/>
                <w:b/>
              </w:rPr>
              <w:t xml:space="preserve"> </w:t>
            </w:r>
          </w:p>
        </w:tc>
        <w:tc>
          <w:tcPr>
            <w:tcW w:w="629" w:type="pct"/>
            <w:tcBorders>
              <w:left w:val="single" w:sz="4" w:space="0" w:color="auto"/>
              <w:right w:val="single" w:sz="4" w:space="0" w:color="auto"/>
            </w:tcBorders>
            <w:shd w:val="clear" w:color="auto" w:fill="auto"/>
          </w:tcPr>
          <w:p w14:paraId="63B8FC3C" w14:textId="77777777" w:rsidR="005C5A39" w:rsidRPr="000E4312" w:rsidRDefault="005C5A39" w:rsidP="00E50CA9">
            <w:pPr>
              <w:rPr>
                <w:rFonts w:ascii="Calibri" w:hAnsi="Calibri"/>
                <w:b/>
                <w:highlight w:val="lightGray"/>
              </w:rPr>
            </w:pPr>
          </w:p>
        </w:tc>
        <w:tc>
          <w:tcPr>
            <w:tcW w:w="716" w:type="pct"/>
            <w:gridSpan w:val="2"/>
            <w:tcBorders>
              <w:left w:val="single" w:sz="4" w:space="0" w:color="auto"/>
              <w:right w:val="single" w:sz="4" w:space="0" w:color="auto"/>
            </w:tcBorders>
            <w:shd w:val="clear" w:color="auto" w:fill="auto"/>
          </w:tcPr>
          <w:p w14:paraId="4AB1704C" w14:textId="77777777" w:rsidR="005C5A39" w:rsidRPr="000E4312" w:rsidRDefault="005C5A39" w:rsidP="00E50CA9">
            <w:pPr>
              <w:rPr>
                <w:rFonts w:ascii="Calibri" w:hAnsi="Calibri"/>
                <w:b/>
                <w:color w:val="808080" w:themeColor="background1" w:themeShade="80"/>
                <w:highlight w:val="lightGray"/>
              </w:rPr>
            </w:pPr>
          </w:p>
        </w:tc>
        <w:tc>
          <w:tcPr>
            <w:tcW w:w="735" w:type="pct"/>
            <w:gridSpan w:val="2"/>
            <w:tcBorders>
              <w:left w:val="single" w:sz="4" w:space="0" w:color="auto"/>
            </w:tcBorders>
            <w:shd w:val="clear" w:color="auto" w:fill="auto"/>
          </w:tcPr>
          <w:p w14:paraId="142E0009" w14:textId="77777777" w:rsidR="005C5A39" w:rsidRPr="006F611C" w:rsidRDefault="005C5A39" w:rsidP="00E50CA9">
            <w:pPr>
              <w:rPr>
                <w:rFonts w:ascii="Calibri" w:hAnsi="Calibri"/>
                <w:b/>
              </w:rPr>
            </w:pPr>
          </w:p>
        </w:tc>
      </w:tr>
      <w:tr w:rsidR="005C5A39" w:rsidRPr="006F611C" w14:paraId="09AAA9C6" w14:textId="77777777" w:rsidTr="000E4312">
        <w:tc>
          <w:tcPr>
            <w:tcW w:w="2920" w:type="pct"/>
            <w:tcBorders>
              <w:right w:val="single" w:sz="4" w:space="0" w:color="auto"/>
            </w:tcBorders>
          </w:tcPr>
          <w:p w14:paraId="5235780D" w14:textId="77777777" w:rsidR="005C5A39" w:rsidRPr="006F611C" w:rsidRDefault="005C5A39" w:rsidP="00E50CA9">
            <w:pPr>
              <w:rPr>
                <w:rFonts w:ascii="Calibri" w:hAnsi="Calibri"/>
                <w:b/>
              </w:rPr>
            </w:pPr>
            <w:r w:rsidRPr="006F611C">
              <w:rPr>
                <w:rFonts w:ascii="Calibri" w:hAnsi="Calibri"/>
                <w:b/>
              </w:rPr>
              <w:t xml:space="preserve">TOTAL MONTHLY EXPENSES = </w:t>
            </w:r>
          </w:p>
          <w:p w14:paraId="684B6921" w14:textId="77777777" w:rsidR="005C5A39" w:rsidRPr="006F611C" w:rsidRDefault="005C5A39" w:rsidP="00E50CA9">
            <w:pPr>
              <w:rPr>
                <w:rFonts w:ascii="Calibri" w:hAnsi="Calibri"/>
                <w:b/>
                <w:bCs/>
              </w:rPr>
            </w:pPr>
            <w:r w:rsidRPr="006F611C">
              <w:rPr>
                <w:rFonts w:ascii="Calibri" w:hAnsi="Calibri"/>
              </w:rPr>
              <w:lastRenderedPageBreak/>
              <w:t>Total Monthly Expenses x Number of Months in School</w:t>
            </w:r>
          </w:p>
        </w:tc>
        <w:tc>
          <w:tcPr>
            <w:tcW w:w="629" w:type="pct"/>
            <w:tcBorders>
              <w:left w:val="single" w:sz="4" w:space="0" w:color="auto"/>
              <w:right w:val="single" w:sz="4" w:space="0" w:color="auto"/>
            </w:tcBorders>
            <w:shd w:val="clear" w:color="auto" w:fill="auto"/>
          </w:tcPr>
          <w:p w14:paraId="300D1219" w14:textId="77777777" w:rsidR="005C5A39" w:rsidRPr="006F611C" w:rsidRDefault="005C5A39" w:rsidP="00E50CA9">
            <w:pPr>
              <w:rPr>
                <w:rFonts w:ascii="Calibri" w:hAnsi="Calibri"/>
                <w:b/>
              </w:rPr>
            </w:pPr>
          </w:p>
        </w:tc>
        <w:tc>
          <w:tcPr>
            <w:tcW w:w="716" w:type="pct"/>
            <w:gridSpan w:val="2"/>
            <w:tcBorders>
              <w:left w:val="single" w:sz="4" w:space="0" w:color="auto"/>
              <w:right w:val="single" w:sz="4" w:space="0" w:color="auto"/>
            </w:tcBorders>
            <w:shd w:val="clear" w:color="auto" w:fill="auto"/>
          </w:tcPr>
          <w:p w14:paraId="007C0D45" w14:textId="77777777" w:rsidR="005C5A39" w:rsidRPr="006F611C" w:rsidRDefault="005C5A39" w:rsidP="00E50CA9">
            <w:pPr>
              <w:rPr>
                <w:rFonts w:ascii="Calibri" w:hAnsi="Calibri"/>
                <w:b/>
              </w:rPr>
            </w:pPr>
          </w:p>
        </w:tc>
        <w:tc>
          <w:tcPr>
            <w:tcW w:w="735" w:type="pct"/>
            <w:gridSpan w:val="2"/>
            <w:tcBorders>
              <w:left w:val="single" w:sz="4" w:space="0" w:color="auto"/>
            </w:tcBorders>
            <w:shd w:val="clear" w:color="auto" w:fill="auto"/>
          </w:tcPr>
          <w:p w14:paraId="3215CEC8" w14:textId="77777777" w:rsidR="005C5A39" w:rsidRPr="006F611C" w:rsidRDefault="005C5A39" w:rsidP="00E50CA9">
            <w:pPr>
              <w:rPr>
                <w:rFonts w:ascii="Calibri" w:hAnsi="Calibri"/>
                <w:b/>
              </w:rPr>
            </w:pPr>
          </w:p>
        </w:tc>
      </w:tr>
      <w:tr w:rsidR="000C34C3" w:rsidRPr="006F611C" w14:paraId="061C8FC9" w14:textId="77777777" w:rsidTr="000E4312">
        <w:tc>
          <w:tcPr>
            <w:tcW w:w="5000" w:type="pct"/>
            <w:gridSpan w:val="6"/>
            <w:shd w:val="clear" w:color="auto" w:fill="924A8B"/>
          </w:tcPr>
          <w:p w14:paraId="715FDFE0" w14:textId="7E6F1291" w:rsidR="000C34C3" w:rsidRPr="006F611C" w:rsidRDefault="000C34C3" w:rsidP="00E50CA9">
            <w:pPr>
              <w:rPr>
                <w:rFonts w:ascii="Calibri" w:hAnsi="Calibri"/>
                <w:b/>
                <w:color w:val="FFFFFF" w:themeColor="background1"/>
              </w:rPr>
            </w:pPr>
            <w:r w:rsidRPr="006F611C">
              <w:rPr>
                <w:rFonts w:ascii="Calibri" w:hAnsi="Calibri"/>
                <w:b/>
                <w:color w:val="FFFFFF" w:themeColor="background1"/>
              </w:rPr>
              <w:lastRenderedPageBreak/>
              <w:t xml:space="preserve">TOTAL EXPENSES = </w:t>
            </w:r>
            <w:r w:rsidRPr="006F611C">
              <w:rPr>
                <w:rFonts w:ascii="Calibri" w:hAnsi="Calibri"/>
                <w:color w:val="FFFFFF" w:themeColor="background1"/>
              </w:rPr>
              <w:t xml:space="preserve">Subtotal + Total Monthly Expenses </w:t>
            </w:r>
          </w:p>
        </w:tc>
      </w:tr>
      <w:tr w:rsidR="005C5A39" w:rsidRPr="006F611C" w14:paraId="68CADFF1" w14:textId="77777777" w:rsidTr="000E4312">
        <w:tc>
          <w:tcPr>
            <w:tcW w:w="5000" w:type="pct"/>
            <w:gridSpan w:val="6"/>
            <w:shd w:val="clear" w:color="auto" w:fill="007DC5"/>
          </w:tcPr>
          <w:p w14:paraId="10C4CBCB" w14:textId="77777777" w:rsidR="005C5A39" w:rsidRPr="006F611C" w:rsidRDefault="005C5A39" w:rsidP="00686B1F">
            <w:pPr>
              <w:rPr>
                <w:rFonts w:ascii="Calibri" w:hAnsi="Calibri"/>
                <w:b/>
                <w:bCs/>
                <w:color w:val="FFFFFF" w:themeColor="background1"/>
              </w:rPr>
            </w:pPr>
            <w:r w:rsidRPr="006F611C">
              <w:rPr>
                <w:rFonts w:ascii="Calibri" w:hAnsi="Calibri"/>
                <w:b/>
                <w:bCs/>
                <w:color w:val="FFFFFF" w:themeColor="background1"/>
              </w:rPr>
              <w:t>TOTAL INCOME (Part A)    –    TOTAL EXPENSES (Part B)    =   FINANCIAL NEED</w:t>
            </w:r>
          </w:p>
        </w:tc>
      </w:tr>
      <w:tr w:rsidR="005C5A39" w:rsidRPr="006F611C" w14:paraId="614B8E9F" w14:textId="77777777" w:rsidTr="000E4312">
        <w:tc>
          <w:tcPr>
            <w:tcW w:w="5000" w:type="pct"/>
            <w:gridSpan w:val="6"/>
          </w:tcPr>
          <w:p w14:paraId="49FE1F67" w14:textId="77777777" w:rsidR="005C5A39" w:rsidRPr="006F611C" w:rsidRDefault="005C5A39" w:rsidP="00686B1F">
            <w:pPr>
              <w:rPr>
                <w:rFonts w:ascii="Calibri" w:hAnsi="Calibri"/>
                <w:b/>
                <w:bCs/>
              </w:rPr>
            </w:pPr>
          </w:p>
          <w:p w14:paraId="3507A01D" w14:textId="77777777" w:rsidR="005C5A39" w:rsidRPr="006F611C" w:rsidRDefault="005C5A39" w:rsidP="00686B1F">
            <w:pPr>
              <w:rPr>
                <w:rFonts w:ascii="Calibri" w:hAnsi="Calibri"/>
                <w:b/>
                <w:bCs/>
              </w:rPr>
            </w:pPr>
            <w:r w:rsidRPr="006F611C">
              <w:rPr>
                <w:rFonts w:ascii="Calibri" w:hAnsi="Calibri"/>
                <w:b/>
                <w:bCs/>
              </w:rPr>
              <w:t>$_________________________ - $_________________________ = $_________________________</w:t>
            </w:r>
          </w:p>
          <w:p w14:paraId="00964F62" w14:textId="77777777" w:rsidR="005C5A39" w:rsidRPr="006F611C" w:rsidRDefault="005C5A39" w:rsidP="00686B1F">
            <w:pPr>
              <w:rPr>
                <w:rFonts w:ascii="Calibri" w:hAnsi="Calibri"/>
                <w:b/>
                <w:bCs/>
              </w:rPr>
            </w:pPr>
            <w:r w:rsidRPr="006F611C">
              <w:rPr>
                <w:rFonts w:ascii="Calibri" w:hAnsi="Calibri"/>
                <w:b/>
                <w:bCs/>
              </w:rPr>
              <w:t xml:space="preserve">   Total Income                                    Total Expenses                                   Financial Need</w:t>
            </w:r>
          </w:p>
          <w:p w14:paraId="217003B9" w14:textId="77777777" w:rsidR="005C5A39" w:rsidRPr="006F611C" w:rsidRDefault="005C5A39" w:rsidP="00011269">
            <w:pPr>
              <w:rPr>
                <w:rFonts w:ascii="Calibri" w:hAnsi="Calibri"/>
              </w:rPr>
            </w:pPr>
            <w:r w:rsidRPr="006F611C">
              <w:rPr>
                <w:rFonts w:ascii="Calibri" w:hAnsi="Calibri"/>
                <w:b/>
                <w:bCs/>
                <w:i/>
              </w:rPr>
              <w:t>NOTE</w:t>
            </w:r>
            <w:r w:rsidRPr="006F611C">
              <w:rPr>
                <w:rFonts w:ascii="Calibri" w:hAnsi="Calibri"/>
                <w:bCs/>
                <w:i/>
              </w:rPr>
              <w:t xml:space="preserve"> – </w:t>
            </w:r>
            <w:r w:rsidRPr="006F611C">
              <w:rPr>
                <w:rFonts w:ascii="Calibri" w:hAnsi="Calibri"/>
                <w:b/>
                <w:bCs/>
                <w:i/>
              </w:rPr>
              <w:t>Expenses must exceed income in order to be assessed.</w:t>
            </w:r>
          </w:p>
        </w:tc>
      </w:tr>
      <w:tr w:rsidR="002E1C99" w:rsidRPr="006F611C" w14:paraId="74D8A3B4" w14:textId="77777777" w:rsidTr="000E4312">
        <w:tc>
          <w:tcPr>
            <w:tcW w:w="5000" w:type="pct"/>
            <w:gridSpan w:val="6"/>
          </w:tcPr>
          <w:p w14:paraId="7CE83F7D" w14:textId="77777777" w:rsidR="002E1C99" w:rsidRPr="006F611C" w:rsidRDefault="002E1C99" w:rsidP="00686B1F">
            <w:pPr>
              <w:rPr>
                <w:rFonts w:ascii="Calibri" w:hAnsi="Calibri"/>
                <w:b/>
                <w:bCs/>
              </w:rPr>
            </w:pPr>
          </w:p>
        </w:tc>
      </w:tr>
      <w:tr w:rsidR="002E1C99" w:rsidRPr="006F611C" w14:paraId="40489437" w14:textId="77777777" w:rsidTr="000E4312">
        <w:tc>
          <w:tcPr>
            <w:tcW w:w="5000" w:type="pct"/>
            <w:gridSpan w:val="6"/>
          </w:tcPr>
          <w:p w14:paraId="33DCFFA8" w14:textId="77777777" w:rsidR="002E1C99" w:rsidRPr="006F611C" w:rsidRDefault="002E1C99" w:rsidP="00686B1F">
            <w:pPr>
              <w:rPr>
                <w:rFonts w:ascii="Calibri" w:hAnsi="Calibri"/>
                <w:b/>
                <w:bCs/>
              </w:rPr>
            </w:pPr>
          </w:p>
        </w:tc>
      </w:tr>
      <w:tr w:rsidR="000E4312" w:rsidRPr="006F611C" w14:paraId="48C9A622" w14:textId="77777777" w:rsidTr="000E4312">
        <w:trPr>
          <w:ins w:id="31" w:author="Michelle Bomberry [2]" w:date="2016-05-06T11:53:00Z"/>
        </w:trPr>
        <w:tc>
          <w:tcPr>
            <w:tcW w:w="5000" w:type="pct"/>
            <w:gridSpan w:val="6"/>
          </w:tcPr>
          <w:p w14:paraId="3FE17EC8" w14:textId="77777777" w:rsidR="000E4312" w:rsidRPr="006F611C" w:rsidRDefault="000E4312" w:rsidP="00686B1F">
            <w:pPr>
              <w:rPr>
                <w:ins w:id="32" w:author="Michelle Bomberry [2]" w:date="2016-05-06T11:53:00Z"/>
                <w:rFonts w:ascii="Calibri" w:hAnsi="Calibri"/>
                <w:b/>
                <w:bCs/>
              </w:rPr>
            </w:pPr>
          </w:p>
        </w:tc>
      </w:tr>
    </w:tbl>
    <w:p w14:paraId="45EB4975" w14:textId="77777777" w:rsidR="000E4312" w:rsidRDefault="000E4312">
      <w:pPr>
        <w:rPr>
          <w:ins w:id="33" w:author="Michelle Bomberry [2]" w:date="2016-05-06T11:53:00Z"/>
        </w:rPr>
      </w:pPr>
      <w:ins w:id="34" w:author="Michelle Bomberry [2]" w:date="2016-05-06T11:53:00Z">
        <w:r>
          <w:br w:type="page"/>
        </w:r>
      </w:ins>
    </w:p>
    <w:tbl>
      <w:tblPr>
        <w:tblStyle w:val="TableGrid"/>
        <w:tblW w:w="5160" w:type="pct"/>
        <w:tblLayout w:type="fixed"/>
        <w:tblLook w:val="04A0" w:firstRow="1" w:lastRow="0" w:firstColumn="1" w:lastColumn="0" w:noHBand="0" w:noVBand="1"/>
        <w:tblPrChange w:id="35" w:author="Michelle Bomberry [2]" w:date="2016-05-06T11:53:00Z">
          <w:tblPr>
            <w:tblStyle w:val="TableGrid"/>
            <w:tblW w:w="5319" w:type="pct"/>
            <w:tblLayout w:type="fixed"/>
            <w:tblLook w:val="04A0" w:firstRow="1" w:lastRow="0" w:firstColumn="1" w:lastColumn="0" w:noHBand="0" w:noVBand="1"/>
          </w:tblPr>
        </w:tblPrChange>
      </w:tblPr>
      <w:tblGrid>
        <w:gridCol w:w="2451"/>
        <w:gridCol w:w="3087"/>
        <w:gridCol w:w="3368"/>
        <w:tblGridChange w:id="36">
          <w:tblGrid>
            <w:gridCol w:w="2452"/>
            <w:gridCol w:w="3089"/>
            <w:gridCol w:w="3366"/>
          </w:tblGrid>
        </w:tblGridChange>
      </w:tblGrid>
      <w:tr w:rsidR="00E81A61" w:rsidRPr="006F611C" w14:paraId="2D90C814" w14:textId="77777777" w:rsidTr="000E4312">
        <w:trPr>
          <w:trPrChange w:id="37" w:author="Michelle Bomberry [2]" w:date="2016-05-06T11:53:00Z">
            <w:trPr>
              <w:wAfter w:w="149" w:type="pct"/>
            </w:trPr>
          </w:trPrChange>
        </w:trPr>
        <w:tc>
          <w:tcPr>
            <w:tcW w:w="5000" w:type="pct"/>
            <w:gridSpan w:val="3"/>
            <w:shd w:val="clear" w:color="auto" w:fill="55135D"/>
            <w:tcPrChange w:id="38" w:author="Michelle Bomberry [2]" w:date="2016-05-06T11:53:00Z">
              <w:tcPr>
                <w:tcW w:w="4851" w:type="pct"/>
                <w:gridSpan w:val="3"/>
                <w:shd w:val="clear" w:color="auto" w:fill="55135D"/>
              </w:tcPr>
            </w:tcPrChange>
          </w:tcPr>
          <w:p w14:paraId="55BD4EAC" w14:textId="083DCCED" w:rsidR="002E1C99" w:rsidRDefault="002E1C99" w:rsidP="001A787B">
            <w:pPr>
              <w:rPr>
                <w:rFonts w:ascii="Calibri" w:hAnsi="Calibri"/>
                <w:b/>
                <w:bCs/>
                <w:color w:val="FFFFFF" w:themeColor="background1"/>
              </w:rPr>
            </w:pPr>
          </w:p>
          <w:p w14:paraId="58897D17" w14:textId="5FE27579" w:rsidR="00E81A61" w:rsidRPr="006F611C" w:rsidRDefault="00E81A61" w:rsidP="001A787B">
            <w:pPr>
              <w:rPr>
                <w:rFonts w:ascii="Calibri" w:hAnsi="Calibri"/>
                <w:b/>
              </w:rPr>
            </w:pPr>
            <w:r w:rsidRPr="006F611C">
              <w:rPr>
                <w:rFonts w:ascii="Calibri" w:hAnsi="Calibri"/>
                <w:b/>
                <w:bCs/>
                <w:color w:val="FFFFFF" w:themeColor="background1"/>
              </w:rPr>
              <w:t xml:space="preserve">SECTION </w:t>
            </w:r>
            <w:r w:rsidR="002E1C99">
              <w:rPr>
                <w:rFonts w:ascii="Calibri" w:hAnsi="Calibri"/>
                <w:b/>
                <w:bCs/>
                <w:color w:val="FFFFFF" w:themeColor="background1"/>
              </w:rPr>
              <w:t>10</w:t>
            </w:r>
            <w:r w:rsidRPr="006F611C">
              <w:rPr>
                <w:rFonts w:ascii="Calibri" w:hAnsi="Calibri"/>
                <w:b/>
                <w:bCs/>
                <w:color w:val="FFFFFF" w:themeColor="background1"/>
              </w:rPr>
              <w:t>– SUPPLEMENTARY QUESTIONS</w:t>
            </w:r>
          </w:p>
        </w:tc>
      </w:tr>
      <w:tr w:rsidR="00E81A61" w:rsidRPr="006F611C" w14:paraId="700A48B7" w14:textId="77777777" w:rsidTr="000E4312">
        <w:trPr>
          <w:trPrChange w:id="39" w:author="Michelle Bomberry [2]" w:date="2016-05-06T11:53:00Z">
            <w:trPr>
              <w:wAfter w:w="149" w:type="pct"/>
            </w:trPr>
          </w:trPrChange>
        </w:trPr>
        <w:tc>
          <w:tcPr>
            <w:tcW w:w="1376" w:type="pct"/>
            <w:tcBorders>
              <w:bottom w:val="single" w:sz="4" w:space="0" w:color="auto"/>
              <w:right w:val="single" w:sz="4" w:space="0" w:color="auto"/>
            </w:tcBorders>
            <w:tcPrChange w:id="40" w:author="Michelle Bomberry [2]" w:date="2016-05-06T11:53:00Z">
              <w:tcPr>
                <w:tcW w:w="1336" w:type="pct"/>
                <w:tcBorders>
                  <w:bottom w:val="single" w:sz="4" w:space="0" w:color="auto"/>
                  <w:right w:val="single" w:sz="4" w:space="0" w:color="auto"/>
                </w:tcBorders>
              </w:tcPr>
            </w:tcPrChange>
          </w:tcPr>
          <w:p w14:paraId="2658703F" w14:textId="77777777" w:rsidR="00E81A61" w:rsidRPr="006F611C" w:rsidRDefault="00E81A61" w:rsidP="001A787B">
            <w:pPr>
              <w:rPr>
                <w:rFonts w:ascii="Calibri" w:hAnsi="Calibri"/>
                <w:b/>
                <w:highlight w:val="yellow"/>
              </w:rPr>
            </w:pPr>
            <w:r w:rsidRPr="006F611C">
              <w:rPr>
                <w:rFonts w:ascii="Calibri" w:hAnsi="Calibri"/>
                <w:b/>
                <w:highlight w:val="yellow"/>
              </w:rPr>
              <w:t>DO YOU WORK AT PETRO CANADA STATION</w:t>
            </w:r>
          </w:p>
        </w:tc>
        <w:tc>
          <w:tcPr>
            <w:tcW w:w="1733" w:type="pct"/>
            <w:tcBorders>
              <w:top w:val="single" w:sz="4" w:space="0" w:color="auto"/>
              <w:left w:val="single" w:sz="4" w:space="0" w:color="auto"/>
              <w:bottom w:val="single" w:sz="4" w:space="0" w:color="auto"/>
              <w:right w:val="nil"/>
            </w:tcBorders>
            <w:tcPrChange w:id="41" w:author="Michelle Bomberry [2]" w:date="2016-05-06T11:53:00Z">
              <w:tcPr>
                <w:tcW w:w="1682" w:type="pct"/>
                <w:tcBorders>
                  <w:top w:val="single" w:sz="4" w:space="0" w:color="auto"/>
                  <w:left w:val="single" w:sz="4" w:space="0" w:color="auto"/>
                  <w:bottom w:val="single" w:sz="4" w:space="0" w:color="auto"/>
                  <w:right w:val="nil"/>
                </w:tcBorders>
              </w:tcPr>
            </w:tcPrChange>
          </w:tcPr>
          <w:p w14:paraId="29D6F795" w14:textId="216910D1" w:rsidR="00E81A61" w:rsidRPr="006F611C" w:rsidRDefault="00E81A61" w:rsidP="001A787B">
            <w:pPr>
              <w:pStyle w:val="ListParagraph"/>
              <w:numPr>
                <w:ilvl w:val="0"/>
                <w:numId w:val="2"/>
              </w:numPr>
              <w:ind w:left="261" w:hanging="284"/>
              <w:rPr>
                <w:rFonts w:ascii="Calibri" w:hAnsi="Calibri"/>
              </w:rPr>
            </w:pPr>
            <w:r w:rsidRPr="006F611C">
              <w:rPr>
                <w:rFonts w:ascii="Calibri" w:hAnsi="Calibri"/>
              </w:rPr>
              <w:t>Yes       Station #:</w:t>
            </w:r>
          </w:p>
          <w:p w14:paraId="36E4C8AD" w14:textId="77777777" w:rsidR="00E81A61" w:rsidRPr="006F611C" w:rsidRDefault="00E81A61" w:rsidP="001A787B">
            <w:pPr>
              <w:pStyle w:val="ListParagraph"/>
              <w:ind w:left="459"/>
              <w:rPr>
                <w:rFonts w:ascii="Calibri" w:hAnsi="Calibri"/>
              </w:rPr>
            </w:pPr>
          </w:p>
        </w:tc>
        <w:tc>
          <w:tcPr>
            <w:tcW w:w="1891" w:type="pct"/>
            <w:tcBorders>
              <w:left w:val="nil"/>
              <w:bottom w:val="single" w:sz="4" w:space="0" w:color="auto"/>
            </w:tcBorders>
            <w:tcPrChange w:id="42" w:author="Michelle Bomberry [2]" w:date="2016-05-06T11:53:00Z">
              <w:tcPr>
                <w:tcW w:w="1832" w:type="pct"/>
                <w:tcBorders>
                  <w:left w:val="nil"/>
                  <w:bottom w:val="single" w:sz="4" w:space="0" w:color="auto"/>
                </w:tcBorders>
              </w:tcPr>
            </w:tcPrChange>
          </w:tcPr>
          <w:p w14:paraId="01F35B82" w14:textId="77777777" w:rsidR="00E81A61" w:rsidRPr="006F611C" w:rsidRDefault="00E81A61" w:rsidP="001A787B">
            <w:pPr>
              <w:pStyle w:val="ListParagraph"/>
              <w:numPr>
                <w:ilvl w:val="0"/>
                <w:numId w:val="3"/>
              </w:numPr>
              <w:ind w:left="240" w:hanging="283"/>
              <w:rPr>
                <w:rFonts w:ascii="Calibri" w:hAnsi="Calibri"/>
              </w:rPr>
            </w:pPr>
            <w:r w:rsidRPr="006F611C">
              <w:rPr>
                <w:rFonts w:ascii="Calibri" w:hAnsi="Calibri"/>
              </w:rPr>
              <w:t>No</w:t>
            </w:r>
          </w:p>
        </w:tc>
      </w:tr>
      <w:tr w:rsidR="00E81A61" w:rsidRPr="006F611C" w14:paraId="47BBDE24" w14:textId="77777777" w:rsidTr="000E4312">
        <w:trPr>
          <w:trPrChange w:id="43" w:author="Michelle Bomberry [2]" w:date="2016-05-06T11:53:00Z">
            <w:trPr>
              <w:wAfter w:w="149" w:type="pct"/>
            </w:trPr>
          </w:trPrChange>
        </w:trPr>
        <w:tc>
          <w:tcPr>
            <w:tcW w:w="1376" w:type="pct"/>
            <w:tcBorders>
              <w:right w:val="single" w:sz="4" w:space="0" w:color="auto"/>
            </w:tcBorders>
            <w:tcPrChange w:id="44" w:author="Michelle Bomberry [2]" w:date="2016-05-06T11:53:00Z">
              <w:tcPr>
                <w:tcW w:w="1336" w:type="pct"/>
                <w:tcBorders>
                  <w:right w:val="single" w:sz="4" w:space="0" w:color="auto"/>
                </w:tcBorders>
              </w:tcPr>
            </w:tcPrChange>
          </w:tcPr>
          <w:p w14:paraId="5594810E" w14:textId="77777777" w:rsidR="00E81A61" w:rsidRPr="006F611C" w:rsidRDefault="00E81A61" w:rsidP="001A787B">
            <w:pPr>
              <w:rPr>
                <w:rFonts w:ascii="Calibri" w:hAnsi="Calibri"/>
                <w:b/>
                <w:highlight w:val="yellow"/>
              </w:rPr>
            </w:pPr>
            <w:r w:rsidRPr="006F611C">
              <w:rPr>
                <w:rFonts w:ascii="Calibri" w:hAnsi="Calibri"/>
                <w:b/>
                <w:highlight w:val="yellow"/>
              </w:rPr>
              <w:t>ARE YOU A VETERAN OR RELATED TO AN INDIGENOUS VETERAN</w:t>
            </w:r>
          </w:p>
        </w:tc>
        <w:tc>
          <w:tcPr>
            <w:tcW w:w="1733" w:type="pct"/>
            <w:tcBorders>
              <w:top w:val="single" w:sz="4" w:space="0" w:color="auto"/>
              <w:bottom w:val="single" w:sz="4" w:space="0" w:color="auto"/>
              <w:right w:val="nil"/>
            </w:tcBorders>
            <w:tcPrChange w:id="45" w:author="Michelle Bomberry [2]" w:date="2016-05-06T11:53:00Z">
              <w:tcPr>
                <w:tcW w:w="1682" w:type="pct"/>
                <w:tcBorders>
                  <w:top w:val="single" w:sz="4" w:space="0" w:color="auto"/>
                  <w:bottom w:val="single" w:sz="4" w:space="0" w:color="auto"/>
                  <w:right w:val="nil"/>
                </w:tcBorders>
              </w:tcPr>
            </w:tcPrChange>
          </w:tcPr>
          <w:p w14:paraId="3D27C822" w14:textId="56B6D374" w:rsidR="00E81A61" w:rsidRPr="006F611C" w:rsidRDefault="00E81A61" w:rsidP="001A787B">
            <w:pPr>
              <w:pStyle w:val="ListParagraph"/>
              <w:numPr>
                <w:ilvl w:val="0"/>
                <w:numId w:val="2"/>
              </w:numPr>
              <w:ind w:left="261" w:hanging="284"/>
              <w:rPr>
                <w:rFonts w:ascii="Calibri" w:hAnsi="Calibri"/>
              </w:rPr>
            </w:pPr>
            <w:r w:rsidRPr="006F611C">
              <w:rPr>
                <w:rFonts w:ascii="Calibri" w:hAnsi="Calibri"/>
              </w:rPr>
              <w:t>Yes</w:t>
            </w:r>
          </w:p>
          <w:p w14:paraId="3A359638" w14:textId="77777777" w:rsidR="00E81A61" w:rsidRPr="006F611C" w:rsidRDefault="00E81A61" w:rsidP="001A787B">
            <w:pPr>
              <w:pStyle w:val="ListParagraph"/>
              <w:ind w:left="459"/>
              <w:rPr>
                <w:rFonts w:ascii="Calibri" w:hAnsi="Calibri"/>
              </w:rPr>
            </w:pPr>
          </w:p>
        </w:tc>
        <w:tc>
          <w:tcPr>
            <w:tcW w:w="1891" w:type="pct"/>
            <w:tcBorders>
              <w:top w:val="single" w:sz="4" w:space="0" w:color="auto"/>
              <w:left w:val="nil"/>
              <w:bottom w:val="single" w:sz="4" w:space="0" w:color="auto"/>
            </w:tcBorders>
            <w:tcPrChange w:id="46" w:author="Michelle Bomberry [2]" w:date="2016-05-06T11:53:00Z">
              <w:tcPr>
                <w:tcW w:w="1832" w:type="pct"/>
                <w:tcBorders>
                  <w:top w:val="single" w:sz="4" w:space="0" w:color="auto"/>
                  <w:left w:val="nil"/>
                  <w:bottom w:val="single" w:sz="4" w:space="0" w:color="auto"/>
                </w:tcBorders>
              </w:tcPr>
            </w:tcPrChange>
          </w:tcPr>
          <w:p w14:paraId="34D0C254" w14:textId="77777777" w:rsidR="00E81A61" w:rsidRPr="006F611C" w:rsidRDefault="00E81A61" w:rsidP="001A787B">
            <w:pPr>
              <w:pStyle w:val="ListParagraph"/>
              <w:numPr>
                <w:ilvl w:val="0"/>
                <w:numId w:val="3"/>
              </w:numPr>
              <w:ind w:left="240" w:hanging="283"/>
              <w:rPr>
                <w:rFonts w:ascii="Calibri" w:hAnsi="Calibri"/>
              </w:rPr>
            </w:pPr>
            <w:r w:rsidRPr="006F611C">
              <w:rPr>
                <w:rFonts w:ascii="Calibri" w:hAnsi="Calibri"/>
              </w:rPr>
              <w:t>No</w:t>
            </w:r>
          </w:p>
        </w:tc>
      </w:tr>
      <w:tr w:rsidR="00E81A61" w:rsidRPr="006F611C" w14:paraId="14801ED9" w14:textId="77777777" w:rsidTr="000E4312">
        <w:trPr>
          <w:trPrChange w:id="47" w:author="Michelle Bomberry [2]" w:date="2016-05-06T11:53:00Z">
            <w:trPr>
              <w:wAfter w:w="149" w:type="pct"/>
            </w:trPr>
          </w:trPrChange>
        </w:trPr>
        <w:tc>
          <w:tcPr>
            <w:tcW w:w="1376" w:type="pct"/>
            <w:tcBorders>
              <w:right w:val="single" w:sz="4" w:space="0" w:color="auto"/>
            </w:tcBorders>
            <w:tcPrChange w:id="48" w:author="Michelle Bomberry [2]" w:date="2016-05-06T11:53:00Z">
              <w:tcPr>
                <w:tcW w:w="1336" w:type="pct"/>
                <w:tcBorders>
                  <w:right w:val="single" w:sz="4" w:space="0" w:color="auto"/>
                </w:tcBorders>
              </w:tcPr>
            </w:tcPrChange>
          </w:tcPr>
          <w:p w14:paraId="0D45EBD0" w14:textId="58594785" w:rsidR="00E81A61" w:rsidRPr="006F611C" w:rsidRDefault="00D578D4" w:rsidP="001A787B">
            <w:pPr>
              <w:rPr>
                <w:rFonts w:ascii="Calibri" w:hAnsi="Calibri"/>
                <w:b/>
              </w:rPr>
            </w:pPr>
            <w:r w:rsidRPr="000E4312">
              <w:rPr>
                <w:rFonts w:ascii="Calibri" w:hAnsi="Calibri"/>
                <w:b/>
                <w:highlight w:val="yellow"/>
              </w:rPr>
              <w:t>HAVE YOU BEEN IN CHILD WELFARE</w:t>
            </w:r>
          </w:p>
        </w:tc>
        <w:tc>
          <w:tcPr>
            <w:tcW w:w="1733" w:type="pct"/>
            <w:tcBorders>
              <w:top w:val="single" w:sz="4" w:space="0" w:color="auto"/>
              <w:bottom w:val="single" w:sz="4" w:space="0" w:color="auto"/>
              <w:right w:val="nil"/>
            </w:tcBorders>
            <w:tcPrChange w:id="49" w:author="Michelle Bomberry [2]" w:date="2016-05-06T11:53:00Z">
              <w:tcPr>
                <w:tcW w:w="1682" w:type="pct"/>
                <w:tcBorders>
                  <w:top w:val="single" w:sz="4" w:space="0" w:color="auto"/>
                  <w:bottom w:val="single" w:sz="4" w:space="0" w:color="auto"/>
                  <w:right w:val="nil"/>
                </w:tcBorders>
              </w:tcPr>
            </w:tcPrChange>
          </w:tcPr>
          <w:p w14:paraId="4E745125" w14:textId="7419AA88" w:rsidR="00E81A61" w:rsidRPr="006F611C" w:rsidRDefault="00D578D4" w:rsidP="001A787B">
            <w:pPr>
              <w:pStyle w:val="ListParagraph"/>
              <w:numPr>
                <w:ilvl w:val="0"/>
                <w:numId w:val="2"/>
              </w:numPr>
              <w:ind w:left="261" w:hanging="284"/>
              <w:rPr>
                <w:rFonts w:ascii="Calibri" w:hAnsi="Calibri"/>
              </w:rPr>
            </w:pPr>
            <w:r>
              <w:rPr>
                <w:rFonts w:ascii="Calibri" w:hAnsi="Calibri"/>
              </w:rPr>
              <w:t>Yes</w:t>
            </w:r>
          </w:p>
        </w:tc>
        <w:tc>
          <w:tcPr>
            <w:tcW w:w="1891" w:type="pct"/>
            <w:tcBorders>
              <w:top w:val="single" w:sz="4" w:space="0" w:color="auto"/>
              <w:left w:val="nil"/>
              <w:bottom w:val="single" w:sz="4" w:space="0" w:color="auto"/>
            </w:tcBorders>
            <w:tcPrChange w:id="50" w:author="Michelle Bomberry [2]" w:date="2016-05-06T11:53:00Z">
              <w:tcPr>
                <w:tcW w:w="1832" w:type="pct"/>
                <w:tcBorders>
                  <w:top w:val="single" w:sz="4" w:space="0" w:color="auto"/>
                  <w:left w:val="nil"/>
                  <w:bottom w:val="single" w:sz="4" w:space="0" w:color="auto"/>
                </w:tcBorders>
              </w:tcPr>
            </w:tcPrChange>
          </w:tcPr>
          <w:p w14:paraId="5F59D653" w14:textId="17B00EDB" w:rsidR="00E81A61" w:rsidRPr="006F611C" w:rsidRDefault="00D578D4" w:rsidP="001A787B">
            <w:pPr>
              <w:pStyle w:val="ListParagraph"/>
              <w:numPr>
                <w:ilvl w:val="0"/>
                <w:numId w:val="3"/>
              </w:numPr>
              <w:ind w:left="240" w:hanging="283"/>
              <w:rPr>
                <w:rFonts w:ascii="Calibri" w:hAnsi="Calibri"/>
              </w:rPr>
            </w:pPr>
            <w:r>
              <w:rPr>
                <w:rFonts w:ascii="Calibri" w:hAnsi="Calibri"/>
              </w:rPr>
              <w:t>No</w:t>
            </w:r>
          </w:p>
        </w:tc>
      </w:tr>
      <w:tr w:rsidR="00E81A61" w:rsidRPr="006F611C" w14:paraId="1E0BE008" w14:textId="77777777" w:rsidTr="000E4312">
        <w:trPr>
          <w:trPrChange w:id="51" w:author="Michelle Bomberry [2]" w:date="2016-05-06T11:53:00Z">
            <w:trPr>
              <w:wAfter w:w="149" w:type="pct"/>
            </w:trPr>
          </w:trPrChange>
        </w:trPr>
        <w:tc>
          <w:tcPr>
            <w:tcW w:w="1376" w:type="pct"/>
            <w:tcBorders>
              <w:bottom w:val="single" w:sz="4" w:space="0" w:color="auto"/>
              <w:right w:val="single" w:sz="4" w:space="0" w:color="auto"/>
            </w:tcBorders>
            <w:tcPrChange w:id="52" w:author="Michelle Bomberry [2]" w:date="2016-05-06T11:53:00Z">
              <w:tcPr>
                <w:tcW w:w="1336" w:type="pct"/>
                <w:tcBorders>
                  <w:bottom w:val="single" w:sz="4" w:space="0" w:color="auto"/>
                  <w:right w:val="single" w:sz="4" w:space="0" w:color="auto"/>
                </w:tcBorders>
              </w:tcPr>
            </w:tcPrChange>
          </w:tcPr>
          <w:p w14:paraId="3DEEEEF3" w14:textId="77777777" w:rsidR="00E81A61" w:rsidRPr="006F611C" w:rsidRDefault="00E81A61" w:rsidP="001A787B">
            <w:pPr>
              <w:rPr>
                <w:rFonts w:ascii="Calibri" w:hAnsi="Calibri"/>
                <w:b/>
              </w:rPr>
            </w:pPr>
          </w:p>
        </w:tc>
        <w:tc>
          <w:tcPr>
            <w:tcW w:w="1733" w:type="pct"/>
            <w:tcBorders>
              <w:top w:val="single" w:sz="4" w:space="0" w:color="auto"/>
              <w:bottom w:val="single" w:sz="4" w:space="0" w:color="auto"/>
              <w:right w:val="nil"/>
            </w:tcBorders>
            <w:tcPrChange w:id="53" w:author="Michelle Bomberry [2]" w:date="2016-05-06T11:53:00Z">
              <w:tcPr>
                <w:tcW w:w="1682" w:type="pct"/>
                <w:tcBorders>
                  <w:top w:val="single" w:sz="4" w:space="0" w:color="auto"/>
                  <w:bottom w:val="single" w:sz="4" w:space="0" w:color="auto"/>
                  <w:right w:val="nil"/>
                </w:tcBorders>
              </w:tcPr>
            </w:tcPrChange>
          </w:tcPr>
          <w:p w14:paraId="1251C55C" w14:textId="77777777" w:rsidR="00E81A61" w:rsidRPr="006F611C" w:rsidRDefault="00E81A61" w:rsidP="001A787B">
            <w:pPr>
              <w:pStyle w:val="ListParagraph"/>
              <w:numPr>
                <w:ilvl w:val="0"/>
                <w:numId w:val="2"/>
              </w:numPr>
              <w:ind w:left="261" w:hanging="284"/>
              <w:rPr>
                <w:rFonts w:ascii="Calibri" w:hAnsi="Calibri"/>
              </w:rPr>
            </w:pPr>
          </w:p>
        </w:tc>
        <w:tc>
          <w:tcPr>
            <w:tcW w:w="1891" w:type="pct"/>
            <w:tcBorders>
              <w:top w:val="single" w:sz="4" w:space="0" w:color="auto"/>
              <w:left w:val="nil"/>
              <w:bottom w:val="single" w:sz="4" w:space="0" w:color="auto"/>
            </w:tcBorders>
            <w:tcPrChange w:id="54" w:author="Michelle Bomberry [2]" w:date="2016-05-06T11:53:00Z">
              <w:tcPr>
                <w:tcW w:w="1832" w:type="pct"/>
                <w:tcBorders>
                  <w:top w:val="single" w:sz="4" w:space="0" w:color="auto"/>
                  <w:left w:val="nil"/>
                  <w:bottom w:val="single" w:sz="4" w:space="0" w:color="auto"/>
                </w:tcBorders>
              </w:tcPr>
            </w:tcPrChange>
          </w:tcPr>
          <w:p w14:paraId="660D0F2B" w14:textId="77777777" w:rsidR="00E81A61" w:rsidRPr="006F611C" w:rsidRDefault="00E81A61" w:rsidP="001A787B">
            <w:pPr>
              <w:pStyle w:val="ListParagraph"/>
              <w:numPr>
                <w:ilvl w:val="0"/>
                <w:numId w:val="3"/>
              </w:numPr>
              <w:ind w:left="240" w:hanging="283"/>
              <w:rPr>
                <w:rFonts w:ascii="Calibri" w:hAnsi="Calibri"/>
              </w:rPr>
            </w:pPr>
          </w:p>
        </w:tc>
      </w:tr>
    </w:tbl>
    <w:p w14:paraId="4BFF3E46" w14:textId="7BED8489" w:rsidR="00E81A61" w:rsidRDefault="00E81A61" w:rsidP="00686B1F">
      <w:pPr>
        <w:rPr>
          <w:rFonts w:ascii="Calibri" w:hAnsi="Calibri"/>
          <w:b/>
          <w:bCs/>
        </w:rPr>
      </w:pPr>
    </w:p>
    <w:p w14:paraId="62027EBE" w14:textId="76D3E1E8" w:rsidR="00E81A61" w:rsidRDefault="00E81A61" w:rsidP="00E81A61">
      <w:pPr>
        <w:rPr>
          <w:rFonts w:ascii="Calibri" w:hAnsi="Calibri"/>
        </w:rPr>
      </w:pPr>
    </w:p>
    <w:tbl>
      <w:tblPr>
        <w:tblStyle w:val="TableGrid"/>
        <w:tblW w:w="5159" w:type="pct"/>
        <w:tblLayout w:type="fixed"/>
        <w:tblLook w:val="04A0" w:firstRow="1" w:lastRow="0" w:firstColumn="1" w:lastColumn="0" w:noHBand="0" w:noVBand="1"/>
      </w:tblPr>
      <w:tblGrid>
        <w:gridCol w:w="2454"/>
        <w:gridCol w:w="3353"/>
        <w:gridCol w:w="3097"/>
      </w:tblGrid>
      <w:tr w:rsidR="00E81A61" w:rsidRPr="006F611C" w14:paraId="3031F07D" w14:textId="77777777" w:rsidTr="001A787B">
        <w:tc>
          <w:tcPr>
            <w:tcW w:w="5000" w:type="pct"/>
            <w:gridSpan w:val="3"/>
            <w:shd w:val="clear" w:color="auto" w:fill="55135D"/>
          </w:tcPr>
          <w:p w14:paraId="6314CE0F" w14:textId="11436594" w:rsidR="00E81A61" w:rsidRPr="006F611C" w:rsidRDefault="00E81A61" w:rsidP="001A787B">
            <w:pPr>
              <w:rPr>
                <w:rFonts w:ascii="Calibri" w:hAnsi="Calibri"/>
                <w:b/>
              </w:rPr>
            </w:pPr>
            <w:r w:rsidRPr="006036DC">
              <w:rPr>
                <w:rFonts w:ascii="Calibri" w:hAnsi="Calibri"/>
                <w:b/>
                <w:bCs/>
                <w:color w:val="FFFFFF" w:themeColor="background1"/>
              </w:rPr>
              <w:t xml:space="preserve">SECTION </w:t>
            </w:r>
            <w:r w:rsidR="002E1C99">
              <w:rPr>
                <w:rFonts w:ascii="Calibri" w:hAnsi="Calibri"/>
                <w:b/>
                <w:bCs/>
                <w:color w:val="FFFFFF" w:themeColor="background1"/>
              </w:rPr>
              <w:t>10</w:t>
            </w:r>
            <w:r w:rsidRPr="006036DC">
              <w:rPr>
                <w:rFonts w:ascii="Calibri" w:hAnsi="Calibri"/>
                <w:b/>
                <w:bCs/>
                <w:color w:val="FFFFFF" w:themeColor="background1"/>
              </w:rPr>
              <w:t xml:space="preserve"> </w:t>
            </w:r>
            <w:ins w:id="55" w:author="Michelle Bomberry [2]" w:date="2016-05-06T11:53:00Z">
              <w:r w:rsidR="000E4312">
                <w:rPr>
                  <w:rFonts w:ascii="Calibri" w:hAnsi="Calibri"/>
                  <w:b/>
                  <w:bCs/>
                  <w:color w:val="FFFFFF" w:themeColor="background1"/>
                </w:rPr>
                <w:t>.1</w:t>
              </w:r>
            </w:ins>
            <w:r w:rsidRPr="006036DC">
              <w:rPr>
                <w:rFonts w:ascii="Calibri" w:hAnsi="Calibri"/>
                <w:b/>
                <w:bCs/>
                <w:color w:val="FFFFFF" w:themeColor="background1"/>
              </w:rPr>
              <w:t>– LANGUAGE</w:t>
            </w:r>
          </w:p>
        </w:tc>
      </w:tr>
      <w:tr w:rsidR="00E81A61" w:rsidRPr="006F611C" w14:paraId="1C010305" w14:textId="77777777" w:rsidTr="001A787B">
        <w:tc>
          <w:tcPr>
            <w:tcW w:w="1378" w:type="pct"/>
            <w:tcBorders>
              <w:bottom w:val="single" w:sz="4" w:space="0" w:color="auto"/>
              <w:right w:val="single" w:sz="4" w:space="0" w:color="auto"/>
            </w:tcBorders>
          </w:tcPr>
          <w:p w14:paraId="06E3B97D" w14:textId="77777777" w:rsidR="00E81A61" w:rsidRPr="006F611C" w:rsidRDefault="00E81A61" w:rsidP="001A787B">
            <w:pPr>
              <w:rPr>
                <w:rFonts w:ascii="Calibri" w:hAnsi="Calibri"/>
                <w:b/>
                <w:highlight w:val="yellow"/>
              </w:rPr>
            </w:pPr>
            <w:r w:rsidRPr="006F611C">
              <w:rPr>
                <w:rFonts w:ascii="Calibri" w:hAnsi="Calibri"/>
                <w:b/>
                <w:highlight w:val="yellow"/>
              </w:rPr>
              <w:t>DO YOU SPEAK/ READ/ WRITE A FIRST NATION, INUIT OR MÉTIS LANGUAGE?</w:t>
            </w:r>
          </w:p>
        </w:tc>
        <w:tc>
          <w:tcPr>
            <w:tcW w:w="1883" w:type="pct"/>
            <w:tcBorders>
              <w:top w:val="single" w:sz="4" w:space="0" w:color="auto"/>
              <w:left w:val="single" w:sz="4" w:space="0" w:color="auto"/>
              <w:bottom w:val="single" w:sz="4" w:space="0" w:color="auto"/>
              <w:right w:val="nil"/>
            </w:tcBorders>
          </w:tcPr>
          <w:p w14:paraId="694FAE39" w14:textId="77777777" w:rsidR="00E81A61" w:rsidRPr="006F611C" w:rsidRDefault="00E81A61" w:rsidP="001A787B">
            <w:pPr>
              <w:pStyle w:val="ListParagraph"/>
              <w:numPr>
                <w:ilvl w:val="0"/>
                <w:numId w:val="2"/>
              </w:numPr>
              <w:ind w:left="261" w:hanging="284"/>
              <w:rPr>
                <w:rFonts w:ascii="Calibri" w:hAnsi="Calibri"/>
              </w:rPr>
            </w:pPr>
            <w:r w:rsidRPr="006F611C">
              <w:rPr>
                <w:rFonts w:ascii="Calibri" w:hAnsi="Calibri"/>
              </w:rPr>
              <w:t>Yes</w:t>
            </w:r>
          </w:p>
          <w:p w14:paraId="30DBBB4A" w14:textId="77777777" w:rsidR="00E81A61" w:rsidRPr="006F611C" w:rsidRDefault="00E81A61" w:rsidP="001A787B">
            <w:pPr>
              <w:pStyle w:val="ListParagraph"/>
              <w:ind w:left="459" w:right="-231"/>
              <w:rPr>
                <w:rFonts w:ascii="Calibri" w:hAnsi="Calibri"/>
              </w:rPr>
            </w:pPr>
          </w:p>
        </w:tc>
        <w:tc>
          <w:tcPr>
            <w:tcW w:w="1739" w:type="pct"/>
            <w:tcBorders>
              <w:left w:val="nil"/>
              <w:bottom w:val="single" w:sz="4" w:space="0" w:color="auto"/>
            </w:tcBorders>
          </w:tcPr>
          <w:p w14:paraId="78ACE603" w14:textId="77777777" w:rsidR="00E81A61" w:rsidRPr="006F611C" w:rsidRDefault="00E81A61" w:rsidP="001A787B">
            <w:pPr>
              <w:pStyle w:val="ListParagraph"/>
              <w:numPr>
                <w:ilvl w:val="0"/>
                <w:numId w:val="3"/>
              </w:numPr>
              <w:ind w:left="240" w:hanging="283"/>
              <w:rPr>
                <w:rFonts w:ascii="Calibri" w:hAnsi="Calibri"/>
              </w:rPr>
            </w:pPr>
            <w:r w:rsidRPr="006F611C">
              <w:rPr>
                <w:rFonts w:ascii="Calibri" w:hAnsi="Calibri"/>
              </w:rPr>
              <w:t>No</w:t>
            </w:r>
          </w:p>
        </w:tc>
      </w:tr>
      <w:tr w:rsidR="00E81A61" w:rsidRPr="006F611C" w14:paraId="5FBF25D6" w14:textId="77777777" w:rsidTr="001A787B">
        <w:tc>
          <w:tcPr>
            <w:tcW w:w="1378" w:type="pct"/>
            <w:tcBorders>
              <w:bottom w:val="single" w:sz="4" w:space="0" w:color="auto"/>
              <w:right w:val="single" w:sz="4" w:space="0" w:color="auto"/>
            </w:tcBorders>
          </w:tcPr>
          <w:p w14:paraId="6DDD8917" w14:textId="77777777" w:rsidR="00E81A61" w:rsidRPr="006F611C" w:rsidRDefault="00E81A61" w:rsidP="001A787B">
            <w:pPr>
              <w:rPr>
                <w:rFonts w:ascii="Calibri" w:hAnsi="Calibri"/>
                <w:b/>
                <w:highlight w:val="yellow"/>
              </w:rPr>
            </w:pPr>
            <w:r w:rsidRPr="006F611C">
              <w:rPr>
                <w:rFonts w:ascii="Calibri" w:hAnsi="Calibri"/>
                <w:b/>
                <w:highlight w:val="yellow"/>
              </w:rPr>
              <w:t>DO YOU SPEAK/ READ/ WRITE THE FRENCH LANGUAGE?</w:t>
            </w:r>
          </w:p>
        </w:tc>
        <w:tc>
          <w:tcPr>
            <w:tcW w:w="1883" w:type="pct"/>
            <w:tcBorders>
              <w:top w:val="single" w:sz="4" w:space="0" w:color="auto"/>
              <w:bottom w:val="single" w:sz="4" w:space="0" w:color="auto"/>
              <w:right w:val="nil"/>
            </w:tcBorders>
          </w:tcPr>
          <w:p w14:paraId="66E132FC" w14:textId="77777777" w:rsidR="00E81A61" w:rsidRPr="006F611C" w:rsidRDefault="00E81A61" w:rsidP="001A787B">
            <w:pPr>
              <w:pStyle w:val="ListParagraph"/>
              <w:numPr>
                <w:ilvl w:val="0"/>
                <w:numId w:val="2"/>
              </w:numPr>
              <w:ind w:left="261" w:hanging="284"/>
              <w:rPr>
                <w:rFonts w:ascii="Calibri" w:hAnsi="Calibri"/>
              </w:rPr>
            </w:pPr>
            <w:r w:rsidRPr="006F611C">
              <w:rPr>
                <w:rFonts w:ascii="Calibri" w:hAnsi="Calibri"/>
              </w:rPr>
              <w:t>Yes</w:t>
            </w:r>
          </w:p>
          <w:p w14:paraId="686DE2A8" w14:textId="77777777" w:rsidR="00E81A61" w:rsidRPr="006F611C" w:rsidRDefault="00E81A61" w:rsidP="001A787B">
            <w:pPr>
              <w:pStyle w:val="ListParagraph"/>
              <w:numPr>
                <w:ilvl w:val="0"/>
                <w:numId w:val="2"/>
              </w:numPr>
              <w:ind w:left="459" w:hanging="261"/>
              <w:rPr>
                <w:rFonts w:ascii="Calibri" w:hAnsi="Calibri"/>
              </w:rPr>
            </w:pPr>
            <w:r w:rsidRPr="006F611C">
              <w:rPr>
                <w:rFonts w:ascii="Calibri" w:hAnsi="Calibri"/>
              </w:rPr>
              <w:t>Moderately</w:t>
            </w:r>
          </w:p>
          <w:p w14:paraId="5A9D4390" w14:textId="77777777" w:rsidR="00E81A61" w:rsidRPr="006F611C" w:rsidRDefault="00E81A61" w:rsidP="001A787B">
            <w:pPr>
              <w:pStyle w:val="ListParagraph"/>
              <w:numPr>
                <w:ilvl w:val="0"/>
                <w:numId w:val="2"/>
              </w:numPr>
              <w:ind w:left="459" w:hanging="261"/>
              <w:rPr>
                <w:rFonts w:ascii="Calibri" w:hAnsi="Calibri"/>
              </w:rPr>
            </w:pPr>
            <w:r w:rsidRPr="006F611C">
              <w:rPr>
                <w:rFonts w:ascii="Calibri" w:hAnsi="Calibri"/>
              </w:rPr>
              <w:t>Fluently</w:t>
            </w:r>
          </w:p>
          <w:p w14:paraId="5E35C0CE" w14:textId="77777777" w:rsidR="00E81A61" w:rsidRPr="006F611C" w:rsidRDefault="00E81A61" w:rsidP="001A787B">
            <w:pPr>
              <w:pStyle w:val="ListParagraph"/>
              <w:ind w:left="459" w:right="-199"/>
              <w:rPr>
                <w:rFonts w:ascii="Calibri" w:hAnsi="Calibri"/>
              </w:rPr>
            </w:pPr>
          </w:p>
        </w:tc>
        <w:tc>
          <w:tcPr>
            <w:tcW w:w="1739" w:type="pct"/>
            <w:tcBorders>
              <w:top w:val="single" w:sz="4" w:space="0" w:color="auto"/>
              <w:left w:val="nil"/>
              <w:bottom w:val="single" w:sz="4" w:space="0" w:color="auto"/>
            </w:tcBorders>
          </w:tcPr>
          <w:p w14:paraId="4F328257" w14:textId="77777777" w:rsidR="00E81A61" w:rsidRPr="006F611C" w:rsidRDefault="00E81A61" w:rsidP="001A787B">
            <w:pPr>
              <w:pStyle w:val="ListParagraph"/>
              <w:numPr>
                <w:ilvl w:val="0"/>
                <w:numId w:val="3"/>
              </w:numPr>
              <w:ind w:left="240" w:hanging="283"/>
              <w:rPr>
                <w:rFonts w:ascii="Calibri" w:hAnsi="Calibri"/>
              </w:rPr>
            </w:pPr>
            <w:r w:rsidRPr="006F611C">
              <w:rPr>
                <w:rFonts w:ascii="Calibri" w:hAnsi="Calibri"/>
              </w:rPr>
              <w:t>No</w:t>
            </w:r>
          </w:p>
        </w:tc>
      </w:tr>
      <w:tr w:rsidR="00E81A61" w:rsidRPr="006F611C" w14:paraId="2DD27019" w14:textId="77777777" w:rsidTr="001A787B">
        <w:tc>
          <w:tcPr>
            <w:tcW w:w="1378" w:type="pct"/>
            <w:tcBorders>
              <w:bottom w:val="single" w:sz="4" w:space="0" w:color="auto"/>
              <w:right w:val="single" w:sz="4" w:space="0" w:color="auto"/>
            </w:tcBorders>
          </w:tcPr>
          <w:p w14:paraId="431B619A" w14:textId="77777777" w:rsidR="00E81A61" w:rsidRPr="006F611C" w:rsidRDefault="00E81A61" w:rsidP="001A787B">
            <w:pPr>
              <w:rPr>
                <w:rFonts w:ascii="Calibri" w:hAnsi="Calibri"/>
                <w:b/>
                <w:highlight w:val="yellow"/>
              </w:rPr>
            </w:pPr>
            <w:r w:rsidRPr="006F611C">
              <w:rPr>
                <w:rFonts w:ascii="Calibri" w:hAnsi="Calibri"/>
                <w:b/>
                <w:highlight w:val="yellow"/>
              </w:rPr>
              <w:t>IN WHICH LANGUAGE DO YOU WISH TO COMMUNICATE WITH INDSPIRE</w:t>
            </w:r>
          </w:p>
        </w:tc>
        <w:tc>
          <w:tcPr>
            <w:tcW w:w="1883" w:type="pct"/>
            <w:tcBorders>
              <w:top w:val="single" w:sz="4" w:space="0" w:color="auto"/>
              <w:bottom w:val="single" w:sz="4" w:space="0" w:color="auto"/>
              <w:right w:val="nil"/>
            </w:tcBorders>
          </w:tcPr>
          <w:p w14:paraId="0C7C2924" w14:textId="77777777" w:rsidR="00E81A61" w:rsidRPr="006F611C" w:rsidRDefault="00E81A61" w:rsidP="001A787B">
            <w:pPr>
              <w:pStyle w:val="ListParagraph"/>
              <w:numPr>
                <w:ilvl w:val="0"/>
                <w:numId w:val="2"/>
              </w:numPr>
              <w:ind w:left="459" w:right="-199" w:hanging="261"/>
              <w:rPr>
                <w:rFonts w:ascii="Calibri" w:hAnsi="Calibri"/>
              </w:rPr>
            </w:pPr>
            <w:r w:rsidRPr="006F611C">
              <w:rPr>
                <w:rFonts w:ascii="Calibri" w:hAnsi="Calibri"/>
              </w:rPr>
              <w:t>English</w:t>
            </w:r>
          </w:p>
        </w:tc>
        <w:tc>
          <w:tcPr>
            <w:tcW w:w="1739" w:type="pct"/>
            <w:tcBorders>
              <w:top w:val="single" w:sz="4" w:space="0" w:color="auto"/>
              <w:left w:val="nil"/>
              <w:bottom w:val="single" w:sz="4" w:space="0" w:color="auto"/>
            </w:tcBorders>
          </w:tcPr>
          <w:p w14:paraId="1242F58A" w14:textId="77777777" w:rsidR="00E81A61" w:rsidRPr="006F611C" w:rsidRDefault="00E81A61" w:rsidP="001A787B">
            <w:pPr>
              <w:pStyle w:val="ListParagraph"/>
              <w:numPr>
                <w:ilvl w:val="0"/>
                <w:numId w:val="3"/>
              </w:numPr>
              <w:ind w:left="240" w:hanging="283"/>
              <w:rPr>
                <w:rFonts w:ascii="Calibri" w:hAnsi="Calibri"/>
              </w:rPr>
            </w:pPr>
            <w:r w:rsidRPr="006F611C">
              <w:rPr>
                <w:rFonts w:ascii="Calibri" w:hAnsi="Calibri"/>
              </w:rPr>
              <w:t>French</w:t>
            </w:r>
          </w:p>
        </w:tc>
      </w:tr>
    </w:tbl>
    <w:p w14:paraId="398E85C1" w14:textId="6A6DCA77" w:rsidR="00E81A61" w:rsidRDefault="00E81A61" w:rsidP="00E81A61">
      <w:pPr>
        <w:rPr>
          <w:rFonts w:ascii="Calibri" w:hAnsi="Calibri"/>
        </w:rPr>
      </w:pPr>
    </w:p>
    <w:p w14:paraId="10FD363D" w14:textId="628B9C43" w:rsidR="00E81A61" w:rsidRDefault="00E81A61" w:rsidP="00E81A61">
      <w:pPr>
        <w:rPr>
          <w:rFonts w:ascii="Calibri" w:hAnsi="Calibri"/>
        </w:rPr>
      </w:pPr>
    </w:p>
    <w:p w14:paraId="20F69F9E" w14:textId="77777777" w:rsidR="000C34C3" w:rsidRPr="00AD7D9B" w:rsidRDefault="000C34C3" w:rsidP="002E1C99">
      <w:pPr>
        <w:rPr>
          <w:rFonts w:ascii="Calibri" w:hAnsi="Calibri"/>
        </w:rPr>
        <w:sectPr w:rsidR="000C34C3" w:rsidRPr="00AD7D9B" w:rsidSect="005C5A39">
          <w:footerReference w:type="even" r:id="rId15"/>
          <w:footerReference w:type="default" r:id="rId16"/>
          <w:pgSz w:w="12240" w:h="15840"/>
          <w:pgMar w:top="1440" w:right="1800" w:bottom="567" w:left="1800" w:header="708" w:footer="708" w:gutter="0"/>
          <w:cols w:space="708"/>
          <w:titlePg/>
        </w:sectPr>
      </w:pPr>
    </w:p>
    <w:tbl>
      <w:tblPr>
        <w:tblStyle w:val="TableGrid"/>
        <w:tblW w:w="5354" w:type="pct"/>
        <w:tblLayout w:type="fixed"/>
        <w:tblLook w:val="04A0" w:firstRow="1" w:lastRow="0" w:firstColumn="1" w:lastColumn="0" w:noHBand="0" w:noVBand="1"/>
      </w:tblPr>
      <w:tblGrid>
        <w:gridCol w:w="9241"/>
      </w:tblGrid>
      <w:tr w:rsidR="005C5A39" w:rsidRPr="006F611C" w14:paraId="712FEF9E" w14:textId="77777777" w:rsidTr="009B3A8B">
        <w:trPr>
          <w:trHeight w:val="221"/>
        </w:trPr>
        <w:tc>
          <w:tcPr>
            <w:tcW w:w="5000" w:type="pct"/>
            <w:shd w:val="clear" w:color="auto" w:fill="55135D"/>
          </w:tcPr>
          <w:p w14:paraId="798151E6" w14:textId="77777777" w:rsidR="005C5A39" w:rsidRPr="006F611C" w:rsidRDefault="005C5A39" w:rsidP="005E0160">
            <w:pPr>
              <w:rPr>
                <w:rFonts w:ascii="Calibri" w:hAnsi="Calibri"/>
                <w:b/>
              </w:rPr>
            </w:pPr>
            <w:r w:rsidRPr="006036DC">
              <w:rPr>
                <w:rFonts w:ascii="Calibri" w:hAnsi="Calibri"/>
                <w:b/>
                <w:bCs/>
                <w:color w:val="FFFFFF" w:themeColor="background1"/>
              </w:rPr>
              <w:lastRenderedPageBreak/>
              <w:t>SECTION 7 – LETTER OF INTRODUCTION</w:t>
            </w:r>
          </w:p>
        </w:tc>
      </w:tr>
      <w:tr w:rsidR="005C5A39" w:rsidRPr="006F611C" w14:paraId="4BB88274" w14:textId="77777777" w:rsidTr="009B3A8B">
        <w:trPr>
          <w:trHeight w:val="5947"/>
        </w:trPr>
        <w:tc>
          <w:tcPr>
            <w:tcW w:w="5000" w:type="pct"/>
            <w:tcBorders>
              <w:bottom w:val="single" w:sz="4" w:space="0" w:color="auto"/>
            </w:tcBorders>
          </w:tcPr>
          <w:p w14:paraId="57088565" w14:textId="77777777" w:rsidR="005C5A39" w:rsidRPr="006F611C" w:rsidRDefault="005C5A39" w:rsidP="005E0160">
            <w:pPr>
              <w:pStyle w:val="ListParagraph"/>
              <w:ind w:left="0"/>
              <w:rPr>
                <w:rFonts w:ascii="Calibri" w:hAnsi="Calibri"/>
              </w:rPr>
            </w:pPr>
          </w:p>
          <w:p w14:paraId="7CF25D69" w14:textId="51BF1BBF" w:rsidR="005C5A39" w:rsidRPr="006F611C" w:rsidRDefault="0064796B" w:rsidP="005E0160">
            <w:pPr>
              <w:pStyle w:val="ListParagraph"/>
              <w:ind w:left="0"/>
              <w:rPr>
                <w:rFonts w:ascii="Calibri" w:hAnsi="Calibri"/>
              </w:rPr>
            </w:pPr>
            <w:r w:rsidRPr="006F611C">
              <w:rPr>
                <w:rFonts w:ascii="Calibri" w:hAnsi="Calibri"/>
              </w:rPr>
              <w:t xml:space="preserve">The </w:t>
            </w:r>
            <w:r w:rsidRPr="006F611C">
              <w:rPr>
                <w:rFonts w:ascii="Calibri" w:hAnsi="Calibri"/>
                <w:i/>
              </w:rPr>
              <w:t>Building Brighter Futures: Bursar</w:t>
            </w:r>
            <w:r w:rsidR="00287CFE" w:rsidRPr="006F611C">
              <w:rPr>
                <w:rFonts w:ascii="Calibri" w:hAnsi="Calibri"/>
                <w:i/>
              </w:rPr>
              <w:t>ies</w:t>
            </w:r>
            <w:r w:rsidR="000250CC" w:rsidRPr="006F611C">
              <w:rPr>
                <w:rFonts w:ascii="Calibri" w:hAnsi="Calibri"/>
                <w:i/>
              </w:rPr>
              <w:t xml:space="preserve">, </w:t>
            </w:r>
            <w:r w:rsidRPr="006F611C">
              <w:rPr>
                <w:rFonts w:ascii="Calibri" w:hAnsi="Calibri"/>
                <w:i/>
              </w:rPr>
              <w:t xml:space="preserve">Scholarship </w:t>
            </w:r>
            <w:r w:rsidR="000250CC" w:rsidRPr="006F611C">
              <w:rPr>
                <w:rFonts w:ascii="Calibri" w:hAnsi="Calibri"/>
                <w:i/>
              </w:rPr>
              <w:t xml:space="preserve">and </w:t>
            </w:r>
            <w:r w:rsidRPr="006F611C">
              <w:rPr>
                <w:rFonts w:ascii="Calibri" w:hAnsi="Calibri"/>
                <w:i/>
              </w:rPr>
              <w:t>Award</w:t>
            </w:r>
            <w:r w:rsidR="00287CFE" w:rsidRPr="006F611C">
              <w:rPr>
                <w:rFonts w:ascii="Calibri" w:hAnsi="Calibri"/>
                <w:i/>
              </w:rPr>
              <w:t>s</w:t>
            </w:r>
            <w:r w:rsidRPr="006F611C">
              <w:rPr>
                <w:rFonts w:ascii="Calibri" w:hAnsi="Calibri"/>
              </w:rPr>
              <w:t xml:space="preserve"> </w:t>
            </w:r>
            <w:r w:rsidR="00287CFE" w:rsidRPr="006F611C">
              <w:rPr>
                <w:rFonts w:ascii="Calibri" w:hAnsi="Calibri"/>
              </w:rPr>
              <w:t xml:space="preserve">program </w:t>
            </w:r>
            <w:r w:rsidRPr="006F611C">
              <w:rPr>
                <w:rFonts w:ascii="Calibri" w:hAnsi="Calibri"/>
              </w:rPr>
              <w:t>is</w:t>
            </w:r>
            <w:r w:rsidR="005C5A39" w:rsidRPr="006F611C">
              <w:rPr>
                <w:rFonts w:ascii="Calibri" w:hAnsi="Calibri"/>
              </w:rPr>
              <w:t xml:space="preserve"> for First Nation, Inuit</w:t>
            </w:r>
            <w:r w:rsidR="00287CFE" w:rsidRPr="006F611C">
              <w:rPr>
                <w:rFonts w:ascii="Calibri" w:hAnsi="Calibri"/>
              </w:rPr>
              <w:t>,</w:t>
            </w:r>
            <w:r w:rsidR="005C5A39" w:rsidRPr="006F611C">
              <w:rPr>
                <w:rFonts w:ascii="Calibri" w:hAnsi="Calibri"/>
              </w:rPr>
              <w:t xml:space="preserve"> and Métis peoples</w:t>
            </w:r>
            <w:r w:rsidR="000717EB" w:rsidRPr="006F611C">
              <w:rPr>
                <w:rFonts w:ascii="Calibri" w:hAnsi="Calibri"/>
              </w:rPr>
              <w:t>;</w:t>
            </w:r>
            <w:r w:rsidR="005C5A39" w:rsidRPr="006F611C">
              <w:rPr>
                <w:rFonts w:ascii="Calibri" w:hAnsi="Calibri"/>
              </w:rPr>
              <w:t xml:space="preserve"> therefore, your involvement, engagement and participation in the First Nation, Inuit</w:t>
            </w:r>
            <w:r w:rsidR="00287CFE" w:rsidRPr="006F611C">
              <w:rPr>
                <w:rFonts w:ascii="Calibri" w:hAnsi="Calibri"/>
              </w:rPr>
              <w:t>,</w:t>
            </w:r>
            <w:r w:rsidR="005C5A39" w:rsidRPr="006F611C">
              <w:rPr>
                <w:rFonts w:ascii="Calibri" w:hAnsi="Calibri"/>
              </w:rPr>
              <w:t xml:space="preserve"> or Métis community is of utmost importance.  </w:t>
            </w:r>
          </w:p>
          <w:p w14:paraId="78F690A8" w14:textId="2B985E8E" w:rsidR="005C5A39" w:rsidRPr="006F611C" w:rsidRDefault="005C5A39" w:rsidP="005E0160">
            <w:pPr>
              <w:pStyle w:val="ListParagraph"/>
              <w:ind w:left="0"/>
              <w:rPr>
                <w:rFonts w:ascii="Calibri" w:hAnsi="Calibri"/>
              </w:rPr>
            </w:pPr>
          </w:p>
          <w:p w14:paraId="261885A1" w14:textId="7F8BE33C" w:rsidR="00124AC9" w:rsidRPr="006F611C" w:rsidRDefault="000250CC" w:rsidP="00124AC9">
            <w:pPr>
              <w:pStyle w:val="ListParagraph"/>
              <w:ind w:left="0"/>
              <w:rPr>
                <w:lang w:val="en"/>
              </w:rPr>
            </w:pPr>
            <w:r w:rsidRPr="006F611C">
              <w:t>Help us get to know you by answering the following five required</w:t>
            </w:r>
            <w:r w:rsidR="0035581A" w:rsidRPr="006F611C">
              <w:t xml:space="preserve"> questions.  </w:t>
            </w:r>
            <w:r w:rsidRPr="006F611C">
              <w:t>Your answers must be under 100 words</w:t>
            </w:r>
            <w:r w:rsidR="006036DC" w:rsidRPr="006F611C">
              <w:t xml:space="preserve">. </w:t>
            </w:r>
            <w:r w:rsidR="0035581A" w:rsidRPr="006F611C">
              <w:t>Please list the question below and write your answers in complete sentences underneath each question. Please a</w:t>
            </w:r>
            <w:r w:rsidR="00124AC9" w:rsidRPr="006F611C">
              <w:t xml:space="preserve">nswer only the questions listed.  </w:t>
            </w:r>
            <w:r w:rsidR="00124AC9" w:rsidRPr="006F611C">
              <w:rPr>
                <w:rFonts w:ascii="Calibri" w:hAnsi="Calibri"/>
              </w:rPr>
              <w:t xml:space="preserve">Your short answer questions should be typed, double-spaced, 11 </w:t>
            </w:r>
            <w:r w:rsidRPr="006F611C">
              <w:rPr>
                <w:rFonts w:ascii="Calibri" w:hAnsi="Calibri"/>
              </w:rPr>
              <w:t xml:space="preserve">point </w:t>
            </w:r>
            <w:r w:rsidR="00124AC9" w:rsidRPr="006F611C">
              <w:rPr>
                <w:rFonts w:ascii="Calibri" w:hAnsi="Calibri"/>
              </w:rPr>
              <w:t xml:space="preserve">font and </w:t>
            </w:r>
            <w:r w:rsidRPr="006F611C">
              <w:rPr>
                <w:rFonts w:ascii="Calibri" w:hAnsi="Calibri"/>
              </w:rPr>
              <w:t>attach</w:t>
            </w:r>
            <w:r w:rsidR="00124AC9" w:rsidRPr="006F611C">
              <w:rPr>
                <w:rFonts w:ascii="Calibri" w:hAnsi="Calibri"/>
              </w:rPr>
              <w:t xml:space="preserve"> to your completed application.</w:t>
            </w:r>
            <w:r w:rsidR="000C34C3" w:rsidRPr="006F611C">
              <w:rPr>
                <w:rFonts w:ascii="Calibri" w:hAnsi="Calibri"/>
              </w:rPr>
              <w:t xml:space="preserve"> (</w:t>
            </w:r>
            <w:r w:rsidR="000C34C3" w:rsidRPr="006F611C">
              <w:rPr>
                <w:lang w:val="en"/>
              </w:rPr>
              <w:t>Applications submitted without a letter will not be assessed.)</w:t>
            </w:r>
          </w:p>
          <w:p w14:paraId="0D44E2A3" w14:textId="77777777" w:rsidR="006036DC" w:rsidRPr="006F611C" w:rsidRDefault="006036DC" w:rsidP="00124AC9">
            <w:pPr>
              <w:pStyle w:val="ListParagraph"/>
              <w:ind w:left="0"/>
              <w:rPr>
                <w:lang w:val="en"/>
              </w:rPr>
            </w:pPr>
          </w:p>
          <w:p w14:paraId="5FFFB6B4" w14:textId="77777777" w:rsidR="006036DC" w:rsidRPr="006F611C" w:rsidRDefault="006036DC" w:rsidP="006036DC">
            <w:pPr>
              <w:pStyle w:val="ListParagraph"/>
              <w:numPr>
                <w:ilvl w:val="0"/>
                <w:numId w:val="22"/>
              </w:numPr>
            </w:pPr>
            <w:r w:rsidRPr="006F611C">
              <w:t>Tell us about yourself, your family, and community; why you have decided to pursue post-secondary education; and what is your field of study?</w:t>
            </w:r>
          </w:p>
          <w:p w14:paraId="7010F08D" w14:textId="77777777" w:rsidR="006036DC" w:rsidRPr="006F611C" w:rsidRDefault="006036DC" w:rsidP="006036DC">
            <w:pPr>
              <w:pStyle w:val="ListParagraph"/>
              <w:numPr>
                <w:ilvl w:val="0"/>
                <w:numId w:val="22"/>
              </w:numPr>
            </w:pPr>
            <w:r w:rsidRPr="006F611C">
              <w:t>What skills and knowledge have you acquired that have helped you to remain committed to your studies?</w:t>
            </w:r>
          </w:p>
          <w:p w14:paraId="54E95745" w14:textId="77777777" w:rsidR="006036DC" w:rsidRPr="006F611C" w:rsidRDefault="006036DC" w:rsidP="006036DC">
            <w:pPr>
              <w:pStyle w:val="ListParagraph"/>
              <w:numPr>
                <w:ilvl w:val="0"/>
                <w:numId w:val="22"/>
              </w:numPr>
            </w:pPr>
            <w:r w:rsidRPr="006F611C">
              <w:t>What are some of your past challenges and successes that you will be building on in the future?</w:t>
            </w:r>
          </w:p>
          <w:p w14:paraId="16C5CA43" w14:textId="77777777" w:rsidR="006036DC" w:rsidRPr="006F611C" w:rsidRDefault="006036DC" w:rsidP="006036DC">
            <w:pPr>
              <w:pStyle w:val="ListParagraph"/>
              <w:numPr>
                <w:ilvl w:val="0"/>
                <w:numId w:val="22"/>
              </w:numPr>
            </w:pPr>
            <w:r w:rsidRPr="006F611C">
              <w:t>What are your hopes and dreams and plans for after you complete school?</w:t>
            </w:r>
          </w:p>
          <w:p w14:paraId="3CED17CC" w14:textId="77777777" w:rsidR="006036DC" w:rsidRPr="006F611C" w:rsidRDefault="006036DC" w:rsidP="006036DC">
            <w:pPr>
              <w:pStyle w:val="ListParagraph"/>
              <w:numPr>
                <w:ilvl w:val="0"/>
                <w:numId w:val="22"/>
              </w:numPr>
            </w:pPr>
            <w:r w:rsidRPr="006F611C">
              <w:t>How do you give back in the community? If you are not currently giving back to the community, what limits your ability to volunteer or give back at this time?</w:t>
            </w:r>
          </w:p>
          <w:p w14:paraId="6EB6D46F" w14:textId="77777777" w:rsidR="006036DC" w:rsidRPr="006F611C" w:rsidRDefault="006036DC" w:rsidP="006036DC">
            <w:pPr>
              <w:pStyle w:val="ListParagraph"/>
              <w:numPr>
                <w:ilvl w:val="0"/>
                <w:numId w:val="22"/>
              </w:numPr>
            </w:pPr>
            <w:r w:rsidRPr="006F611C">
              <w:t>How would receiving an award impact you and your community?</w:t>
            </w:r>
          </w:p>
          <w:p w14:paraId="770092AB" w14:textId="77777777" w:rsidR="006036DC" w:rsidRPr="006F611C" w:rsidRDefault="006036DC" w:rsidP="006036DC">
            <w:pPr>
              <w:pStyle w:val="ListParagraph"/>
              <w:numPr>
                <w:ilvl w:val="0"/>
                <w:numId w:val="22"/>
              </w:numPr>
            </w:pPr>
            <w:commentRangeStart w:id="56"/>
            <w:commentRangeStart w:id="57"/>
            <w:r w:rsidRPr="006F611C">
              <w:t>What does reconciliation mean to you?</w:t>
            </w:r>
            <w:commentRangeEnd w:id="56"/>
            <w:r w:rsidRPr="006F611C">
              <w:rPr>
                <w:rStyle w:val="CommentReference"/>
                <w:sz w:val="22"/>
                <w:szCs w:val="22"/>
              </w:rPr>
              <w:commentReference w:id="56"/>
            </w:r>
            <w:commentRangeEnd w:id="57"/>
            <w:r w:rsidRPr="006F611C">
              <w:rPr>
                <w:rStyle w:val="CommentReference"/>
                <w:sz w:val="22"/>
                <w:szCs w:val="22"/>
              </w:rPr>
              <w:commentReference w:id="57"/>
            </w:r>
          </w:p>
          <w:p w14:paraId="26B745DB" w14:textId="77777777" w:rsidR="006036DC" w:rsidRPr="006F611C" w:rsidRDefault="006036DC" w:rsidP="00124AC9">
            <w:pPr>
              <w:pStyle w:val="ListParagraph"/>
              <w:ind w:left="0"/>
              <w:rPr>
                <w:rFonts w:ascii="Calibri" w:hAnsi="Calibri"/>
              </w:rPr>
            </w:pPr>
          </w:p>
          <w:p w14:paraId="15CB2A10" w14:textId="77777777" w:rsidR="0035581A" w:rsidRPr="006F611C" w:rsidRDefault="0035581A" w:rsidP="0035581A"/>
          <w:p w14:paraId="4FDEA9A0" w14:textId="77777777" w:rsidR="0035581A" w:rsidRPr="006036DC" w:rsidRDefault="0035581A" w:rsidP="0035581A"/>
          <w:p w14:paraId="2C1E3093" w14:textId="77777777" w:rsidR="0035581A" w:rsidRPr="006F611C" w:rsidRDefault="0035581A" w:rsidP="0035581A"/>
          <w:p w14:paraId="1FE91432" w14:textId="77777777" w:rsidR="005C5A39" w:rsidRPr="006F611C" w:rsidRDefault="005C5A39" w:rsidP="005E0160">
            <w:pPr>
              <w:pStyle w:val="ListParagraph"/>
              <w:ind w:left="0"/>
              <w:rPr>
                <w:rFonts w:ascii="Calibri" w:hAnsi="Calibri"/>
              </w:rPr>
            </w:pPr>
          </w:p>
        </w:tc>
      </w:tr>
    </w:tbl>
    <w:p w14:paraId="00717024" w14:textId="77777777" w:rsidR="009D6DC3" w:rsidRPr="006F611C" w:rsidRDefault="009D6DC3" w:rsidP="004D5054">
      <w:pPr>
        <w:rPr>
          <w:i/>
          <w:iCs/>
        </w:rPr>
      </w:pPr>
    </w:p>
    <w:p w14:paraId="1AE7B9F2" w14:textId="59EBD928" w:rsidR="000E4312" w:rsidRDefault="000E4312">
      <w:pPr>
        <w:rPr>
          <w:ins w:id="58" w:author="Michelle Bomberry [2]" w:date="2016-05-06T11:54:00Z"/>
          <w:i/>
          <w:iCs/>
        </w:rPr>
      </w:pPr>
      <w:ins w:id="59" w:author="Michelle Bomberry [2]" w:date="2016-05-06T11:54:00Z">
        <w:r>
          <w:rPr>
            <w:i/>
            <w:iCs/>
          </w:rPr>
          <w:br w:type="page"/>
        </w:r>
      </w:ins>
    </w:p>
    <w:p w14:paraId="47F6B46A" w14:textId="77777777" w:rsidR="009D6DC3" w:rsidRPr="006F611C" w:rsidRDefault="009D6DC3">
      <w:pPr>
        <w:rPr>
          <w:i/>
          <w:iCs/>
        </w:rPr>
      </w:pPr>
      <w:bookmarkStart w:id="60" w:name="_GoBack"/>
      <w:bookmarkEnd w:id="60"/>
    </w:p>
    <w:tbl>
      <w:tblPr>
        <w:tblStyle w:val="TableGrid"/>
        <w:tblW w:w="5312" w:type="pct"/>
        <w:tblLayout w:type="fixed"/>
        <w:tblLook w:val="04A0" w:firstRow="1" w:lastRow="0" w:firstColumn="1" w:lastColumn="0" w:noHBand="0" w:noVBand="1"/>
      </w:tblPr>
      <w:tblGrid>
        <w:gridCol w:w="4584"/>
        <w:gridCol w:w="4585"/>
      </w:tblGrid>
      <w:tr w:rsidR="003D133F" w:rsidRPr="006F611C" w14:paraId="7D313D2F" w14:textId="77777777" w:rsidTr="009B3A8B">
        <w:trPr>
          <w:trHeight w:val="271"/>
        </w:trPr>
        <w:tc>
          <w:tcPr>
            <w:tcW w:w="5000" w:type="pct"/>
            <w:gridSpan w:val="2"/>
            <w:shd w:val="clear" w:color="auto" w:fill="55135D"/>
          </w:tcPr>
          <w:p w14:paraId="46D53A7A" w14:textId="162B13C0" w:rsidR="003D133F" w:rsidRPr="006F611C" w:rsidRDefault="003D133F" w:rsidP="00E8383A">
            <w:pPr>
              <w:rPr>
                <w:rFonts w:ascii="Calibri" w:hAnsi="Calibri"/>
                <w:b/>
              </w:rPr>
            </w:pPr>
            <w:r w:rsidRPr="006036DC">
              <w:rPr>
                <w:rFonts w:ascii="Calibri" w:hAnsi="Calibri"/>
                <w:b/>
                <w:bCs/>
                <w:color w:val="FFFFFF" w:themeColor="background1"/>
              </w:rPr>
              <w:t xml:space="preserve">SECTION </w:t>
            </w:r>
            <w:r w:rsidR="002E1C99">
              <w:rPr>
                <w:rFonts w:ascii="Calibri" w:hAnsi="Calibri"/>
                <w:b/>
                <w:bCs/>
                <w:color w:val="FFFFFF" w:themeColor="background1"/>
              </w:rPr>
              <w:t>9</w:t>
            </w:r>
            <w:r w:rsidRPr="006036DC">
              <w:rPr>
                <w:rFonts w:ascii="Calibri" w:hAnsi="Calibri"/>
                <w:b/>
                <w:bCs/>
                <w:color w:val="FFFFFF" w:themeColor="background1"/>
              </w:rPr>
              <w:t xml:space="preserve"> – DECLARATION AND CONSENT</w:t>
            </w:r>
          </w:p>
        </w:tc>
      </w:tr>
      <w:tr w:rsidR="003D133F" w:rsidRPr="006F611C" w14:paraId="3C1A86EE" w14:textId="77777777" w:rsidTr="009B3A8B">
        <w:trPr>
          <w:trHeight w:val="4850"/>
        </w:trPr>
        <w:tc>
          <w:tcPr>
            <w:tcW w:w="5000" w:type="pct"/>
            <w:gridSpan w:val="2"/>
            <w:tcBorders>
              <w:bottom w:val="single" w:sz="4" w:space="0" w:color="auto"/>
            </w:tcBorders>
          </w:tcPr>
          <w:p w14:paraId="65053AF1" w14:textId="77777777" w:rsidR="003D133F" w:rsidRPr="006F611C" w:rsidRDefault="003D133F" w:rsidP="00E8383A">
            <w:pPr>
              <w:rPr>
                <w:rFonts w:ascii="Calibri" w:hAnsi="Calibri"/>
              </w:rPr>
            </w:pPr>
          </w:p>
          <w:p w14:paraId="14B32DF5" w14:textId="77777777" w:rsidR="003D133F" w:rsidRPr="006F611C" w:rsidRDefault="003D133F" w:rsidP="00E8383A">
            <w:pPr>
              <w:rPr>
                <w:rFonts w:ascii="Calibri" w:hAnsi="Calibri"/>
                <w:b/>
                <w:bCs/>
              </w:rPr>
            </w:pPr>
            <w:r w:rsidRPr="006F611C">
              <w:rPr>
                <w:rFonts w:ascii="Calibri" w:hAnsi="Calibri"/>
              </w:rPr>
              <w:t>I am aware that all mandatory documents listed below are required to be assessed by the jury, and have included the following with my application package:</w:t>
            </w:r>
          </w:p>
          <w:p w14:paraId="4AE8A0ED" w14:textId="45B29243" w:rsidR="003D133F" w:rsidRPr="006F611C" w:rsidRDefault="003D133F" w:rsidP="00B52754">
            <w:pPr>
              <w:pStyle w:val="ListParagraph"/>
              <w:contextualSpacing w:val="0"/>
              <w:jc w:val="both"/>
              <w:rPr>
                <w:rFonts w:ascii="Calibri" w:hAnsi="Calibri"/>
                <w:b/>
              </w:rPr>
            </w:pPr>
          </w:p>
          <w:p w14:paraId="3C5896D9" w14:textId="77777777" w:rsidR="00ED1DC0" w:rsidRPr="00C9480E" w:rsidRDefault="00ED1DC0" w:rsidP="00ED1DC0">
            <w:pPr>
              <w:pStyle w:val="ListParagraph"/>
              <w:rPr>
                <w:rFonts w:ascii="Calibri" w:hAnsi="Calibri"/>
              </w:rPr>
            </w:pPr>
            <w:r w:rsidRPr="00C9480E">
              <w:rPr>
                <w:rFonts w:ascii="Calibri" w:hAnsi="Calibri"/>
                <w:b/>
                <w:color w:val="C00000"/>
              </w:rPr>
              <w:t xml:space="preserve">1. Proof of Status: </w:t>
            </w:r>
            <w:r w:rsidRPr="00C9480E">
              <w:rPr>
                <w:rFonts w:ascii="Calibri" w:hAnsi="Calibri"/>
              </w:rPr>
              <w:t>proof of First Nation (Status or Non-Status), Inuit Beneficiary</w:t>
            </w:r>
            <w:r>
              <w:rPr>
                <w:rFonts w:ascii="Calibri" w:hAnsi="Calibri"/>
              </w:rPr>
              <w:t>,</w:t>
            </w:r>
            <w:r w:rsidRPr="00C9480E">
              <w:rPr>
                <w:rFonts w:ascii="Calibri" w:hAnsi="Calibri"/>
              </w:rPr>
              <w:t xml:space="preserve"> or Metis citizenship cards.</w:t>
            </w:r>
          </w:p>
          <w:p w14:paraId="2D9FCE06" w14:textId="77777777" w:rsidR="00ED1DC0" w:rsidRPr="00C9480E" w:rsidRDefault="00ED1DC0" w:rsidP="00ED1DC0">
            <w:pPr>
              <w:pStyle w:val="ListParagraph"/>
              <w:rPr>
                <w:rFonts w:ascii="Calibri" w:hAnsi="Calibri"/>
              </w:rPr>
            </w:pPr>
          </w:p>
          <w:p w14:paraId="66AF8D66" w14:textId="33454C67" w:rsidR="00ED1DC0" w:rsidRPr="00C9480E" w:rsidRDefault="00ED1DC0" w:rsidP="00ED1DC0">
            <w:pPr>
              <w:pStyle w:val="ListParagraph"/>
              <w:rPr>
                <w:rFonts w:ascii="Calibri" w:hAnsi="Calibri"/>
              </w:rPr>
            </w:pPr>
            <w:r w:rsidRPr="00C9480E">
              <w:rPr>
                <w:rFonts w:ascii="Calibri" w:hAnsi="Calibri"/>
                <w:b/>
                <w:color w:val="C00000"/>
              </w:rPr>
              <w:t>2. Proof of Enrollment:</w:t>
            </w:r>
            <w:r w:rsidRPr="00C9480E">
              <w:rPr>
                <w:rFonts w:ascii="Calibri" w:hAnsi="Calibri"/>
                <w:color w:val="C00000"/>
              </w:rPr>
              <w:t xml:space="preserve"> </w:t>
            </w:r>
            <w:r w:rsidRPr="00C9480E">
              <w:rPr>
                <w:rFonts w:ascii="Calibri" w:hAnsi="Calibri"/>
              </w:rPr>
              <w:t xml:space="preserve">proof of </w:t>
            </w:r>
            <w:commentRangeStart w:id="61"/>
            <w:r w:rsidRPr="00C9480E">
              <w:rPr>
                <w:rFonts w:ascii="Calibri" w:hAnsi="Calibri"/>
              </w:rPr>
              <w:t xml:space="preserve">part-time or </w:t>
            </w:r>
            <w:commentRangeEnd w:id="61"/>
            <w:r>
              <w:rPr>
                <w:rStyle w:val="CommentReference"/>
              </w:rPr>
              <w:commentReference w:id="61"/>
            </w:r>
            <w:r w:rsidRPr="00C9480E">
              <w:rPr>
                <w:rFonts w:ascii="Calibri" w:hAnsi="Calibri"/>
              </w:rPr>
              <w:t>full-time enrollment for the program you have applied for.</w:t>
            </w:r>
          </w:p>
          <w:p w14:paraId="77D07E5C" w14:textId="77777777" w:rsidR="00ED1DC0" w:rsidRPr="00C9480E" w:rsidRDefault="00ED1DC0" w:rsidP="00ED1DC0">
            <w:pPr>
              <w:pStyle w:val="ListParagraph"/>
              <w:rPr>
                <w:rFonts w:ascii="Calibri" w:hAnsi="Calibri"/>
              </w:rPr>
            </w:pPr>
          </w:p>
          <w:p w14:paraId="148C7660" w14:textId="77777777" w:rsidR="00ED1DC0" w:rsidRPr="00C9480E" w:rsidRDefault="00ED1DC0" w:rsidP="00ED1DC0">
            <w:pPr>
              <w:pStyle w:val="ListParagraph"/>
              <w:rPr>
                <w:rFonts w:ascii="Calibri" w:hAnsi="Calibri"/>
              </w:rPr>
            </w:pPr>
            <w:r w:rsidRPr="00C9480E">
              <w:rPr>
                <w:rFonts w:ascii="Calibri" w:hAnsi="Calibri"/>
                <w:b/>
                <w:color w:val="C00000"/>
              </w:rPr>
              <w:t>3. Transcript (Unofficial):</w:t>
            </w:r>
            <w:r w:rsidRPr="00C9480E">
              <w:rPr>
                <w:rFonts w:ascii="Calibri" w:hAnsi="Calibri"/>
                <w:color w:val="C00000"/>
              </w:rPr>
              <w:t xml:space="preserve"> </w:t>
            </w:r>
            <w:r w:rsidRPr="00C9480E">
              <w:rPr>
                <w:rFonts w:ascii="Calibri" w:hAnsi="Calibri"/>
              </w:rPr>
              <w:t xml:space="preserve">marks from your </w:t>
            </w:r>
            <w:r>
              <w:rPr>
                <w:rFonts w:ascii="Calibri" w:hAnsi="Calibri"/>
              </w:rPr>
              <w:t xml:space="preserve">most recent </w:t>
            </w:r>
            <w:r w:rsidRPr="00C9480E">
              <w:rPr>
                <w:rFonts w:ascii="Calibri" w:hAnsi="Calibri"/>
              </w:rPr>
              <w:t xml:space="preserve">academic year or from a program that you were in prior to this program. </w:t>
            </w:r>
          </w:p>
          <w:p w14:paraId="6BA60A87" w14:textId="77777777" w:rsidR="00ED1DC0" w:rsidRPr="00C9480E" w:rsidRDefault="00ED1DC0" w:rsidP="00ED1DC0">
            <w:pPr>
              <w:pStyle w:val="ListParagraph"/>
              <w:rPr>
                <w:rFonts w:ascii="Calibri" w:hAnsi="Calibri"/>
              </w:rPr>
            </w:pPr>
          </w:p>
          <w:p w14:paraId="5BEECC16" w14:textId="77777777" w:rsidR="00ED1DC0" w:rsidRDefault="00ED1DC0" w:rsidP="00ED1DC0">
            <w:pPr>
              <w:pStyle w:val="ListParagraph"/>
              <w:rPr>
                <w:rFonts w:ascii="Calibri" w:hAnsi="Calibri"/>
              </w:rPr>
            </w:pPr>
            <w:r w:rsidRPr="00C9480E">
              <w:rPr>
                <w:rFonts w:ascii="Calibri" w:hAnsi="Calibri"/>
                <w:b/>
                <w:color w:val="C00000"/>
              </w:rPr>
              <w:t>4. Letter of Band/Post-Secondary Education Office or Training Support:</w:t>
            </w:r>
            <w:r w:rsidRPr="00C9480E">
              <w:rPr>
                <w:rFonts w:ascii="Calibri" w:hAnsi="Calibri"/>
              </w:rPr>
              <w:t xml:space="preserve"> indicating the amount of financial support you </w:t>
            </w:r>
            <w:r>
              <w:rPr>
                <w:rFonts w:ascii="Calibri" w:hAnsi="Calibri"/>
              </w:rPr>
              <w:t xml:space="preserve">are </w:t>
            </w:r>
            <w:r w:rsidRPr="00C9480E">
              <w:rPr>
                <w:rFonts w:ascii="Calibri" w:hAnsi="Calibri"/>
              </w:rPr>
              <w:t>receiv</w:t>
            </w:r>
            <w:r>
              <w:rPr>
                <w:rFonts w:ascii="Calibri" w:hAnsi="Calibri"/>
              </w:rPr>
              <w:t>ing</w:t>
            </w:r>
            <w:r w:rsidRPr="00C9480E">
              <w:rPr>
                <w:rFonts w:ascii="Calibri" w:hAnsi="Calibri"/>
              </w:rPr>
              <w:t xml:space="preserve"> or that funding is unavailable (applicable to all students)</w:t>
            </w:r>
            <w:r>
              <w:rPr>
                <w:rFonts w:ascii="Calibri" w:hAnsi="Calibri"/>
              </w:rPr>
              <w:t>.</w:t>
            </w:r>
          </w:p>
          <w:p w14:paraId="00D04B7A" w14:textId="6A03C820" w:rsidR="00ED1DC0" w:rsidRDefault="00ED1DC0" w:rsidP="00ED1DC0">
            <w:pPr>
              <w:pStyle w:val="ListParagraph"/>
              <w:rPr>
                <w:rFonts w:ascii="Calibri" w:hAnsi="Calibri"/>
              </w:rPr>
            </w:pPr>
            <w:r>
              <w:rPr>
                <w:rFonts w:ascii="Calibri" w:hAnsi="Calibri"/>
              </w:rPr>
              <w:t xml:space="preserve"> </w:t>
            </w:r>
          </w:p>
          <w:p w14:paraId="2FF6ED70" w14:textId="2E215C14" w:rsidR="003D133F" w:rsidRPr="00ED1DC0" w:rsidRDefault="00ED1DC0" w:rsidP="00ED1DC0">
            <w:pPr>
              <w:ind w:left="360"/>
              <w:rPr>
                <w:rFonts w:ascii="Calibri" w:hAnsi="Calibri"/>
              </w:rPr>
            </w:pPr>
            <w:r>
              <w:rPr>
                <w:rFonts w:ascii="Calibri" w:hAnsi="Calibri"/>
                <w:color w:val="C00000"/>
              </w:rPr>
              <w:t xml:space="preserve">      </w:t>
            </w:r>
            <w:r w:rsidRPr="00ED1DC0">
              <w:rPr>
                <w:rFonts w:ascii="Calibri" w:hAnsi="Calibri"/>
                <w:color w:val="C00000"/>
              </w:rPr>
              <w:t>5</w:t>
            </w:r>
            <w:r w:rsidRPr="00ED1DC0">
              <w:rPr>
                <w:rFonts w:ascii="Calibri" w:hAnsi="Calibri"/>
                <w:b/>
                <w:color w:val="C00000"/>
              </w:rPr>
              <w:t>. Letter of Introduction</w:t>
            </w:r>
            <w:r w:rsidRPr="00ED1DC0">
              <w:rPr>
                <w:rFonts w:ascii="Calibri" w:hAnsi="Calibri"/>
                <w:color w:val="C00000"/>
              </w:rPr>
              <w:t xml:space="preserve">: </w:t>
            </w:r>
            <w:r w:rsidRPr="00ED1DC0">
              <w:rPr>
                <w:rFonts w:ascii="Calibri" w:hAnsi="Calibri"/>
              </w:rPr>
              <w:t>See</w:t>
            </w:r>
            <w:r w:rsidRPr="00ED1DC0">
              <w:rPr>
                <w:rFonts w:ascii="Calibri" w:hAnsi="Calibri"/>
                <w:color w:val="C00000"/>
              </w:rPr>
              <w:t xml:space="preserve"> </w:t>
            </w:r>
            <w:r w:rsidRPr="00ED1DC0">
              <w:rPr>
                <w:rFonts w:ascii="Calibri" w:hAnsi="Calibri"/>
              </w:rPr>
              <w:t>Section 7</w:t>
            </w:r>
          </w:p>
          <w:p w14:paraId="72A4A4F5" w14:textId="77777777" w:rsidR="006036DC" w:rsidRPr="006F611C" w:rsidRDefault="006036DC" w:rsidP="006036DC">
            <w:pPr>
              <w:pStyle w:val="Heading6"/>
              <w:spacing w:before="161"/>
              <w:ind w:firstLine="452"/>
              <w:rPr>
                <w:b/>
                <w:bCs/>
              </w:rPr>
            </w:pPr>
            <w:r w:rsidRPr="006036DC">
              <w:rPr>
                <w:spacing w:val="-5"/>
              </w:rPr>
              <w:t>Your</w:t>
            </w:r>
            <w:r w:rsidRPr="006036DC">
              <w:rPr>
                <w:spacing w:val="-2"/>
              </w:rPr>
              <w:t xml:space="preserve"> </w:t>
            </w:r>
            <w:r w:rsidRPr="006F611C">
              <w:rPr>
                <w:spacing w:val="-1"/>
              </w:rPr>
              <w:t>Declaration</w:t>
            </w:r>
            <w:r w:rsidRPr="006F611C">
              <w:rPr>
                <w:spacing w:val="-2"/>
              </w:rPr>
              <w:t xml:space="preserve"> </w:t>
            </w:r>
            <w:r w:rsidRPr="006F611C">
              <w:rPr>
                <w:spacing w:val="-1"/>
              </w:rPr>
              <w:t>(</w:t>
            </w:r>
            <w:commentRangeStart w:id="62"/>
            <w:r w:rsidRPr="006F611C">
              <w:rPr>
                <w:spacing w:val="-1"/>
              </w:rPr>
              <w:t>REQUIRED</w:t>
            </w:r>
            <w:commentRangeEnd w:id="62"/>
            <w:r w:rsidRPr="006F611C">
              <w:rPr>
                <w:rStyle w:val="CommentReference"/>
                <w:rFonts w:asciiTheme="minorHAnsi" w:eastAsiaTheme="minorHAnsi" w:hAnsiTheme="minorHAnsi"/>
                <w:sz w:val="22"/>
                <w:szCs w:val="22"/>
              </w:rPr>
              <w:commentReference w:id="62"/>
            </w:r>
            <w:r w:rsidRPr="006F611C">
              <w:rPr>
                <w:spacing w:val="-1"/>
              </w:rPr>
              <w:t>)</w:t>
            </w:r>
          </w:p>
          <w:p w14:paraId="3159461D" w14:textId="77777777" w:rsidR="006036DC" w:rsidRPr="009B3A8B" w:rsidRDefault="006036DC" w:rsidP="006036DC">
            <w:pPr>
              <w:pStyle w:val="BodyText"/>
              <w:widowControl w:val="0"/>
              <w:numPr>
                <w:ilvl w:val="3"/>
                <w:numId w:val="33"/>
              </w:numPr>
              <w:tabs>
                <w:tab w:val="left" w:pos="951"/>
              </w:tabs>
              <w:spacing w:before="16" w:after="0"/>
              <w:rPr>
                <w:rFonts w:ascii="Calibri" w:hAnsi="Calibri"/>
                <w:sz w:val="20"/>
                <w:szCs w:val="20"/>
              </w:rPr>
            </w:pPr>
            <w:r w:rsidRPr="009B3A8B">
              <w:rPr>
                <w:rFonts w:ascii="Calibri" w:hAnsi="Calibri"/>
                <w:sz w:val="20"/>
                <w:szCs w:val="20"/>
              </w:rPr>
              <w:t>I</w:t>
            </w:r>
            <w:r w:rsidRPr="009B3A8B">
              <w:rPr>
                <w:rFonts w:ascii="Calibri" w:hAnsi="Calibri"/>
                <w:spacing w:val="-2"/>
                <w:sz w:val="20"/>
                <w:szCs w:val="20"/>
              </w:rPr>
              <w:t xml:space="preserve"> have</w:t>
            </w:r>
            <w:r w:rsidRPr="009B3A8B">
              <w:rPr>
                <w:rFonts w:ascii="Calibri" w:hAnsi="Calibri"/>
                <w:sz w:val="20"/>
                <w:szCs w:val="20"/>
              </w:rPr>
              <w:t xml:space="preserve"> </w:t>
            </w:r>
            <w:r w:rsidRPr="009B3A8B">
              <w:rPr>
                <w:rFonts w:ascii="Calibri" w:hAnsi="Calibri"/>
                <w:spacing w:val="-1"/>
                <w:sz w:val="20"/>
                <w:szCs w:val="20"/>
              </w:rPr>
              <w:t>given complete</w:t>
            </w:r>
            <w:r w:rsidRPr="009B3A8B">
              <w:rPr>
                <w:rFonts w:ascii="Calibri" w:hAnsi="Calibri"/>
                <w:sz w:val="20"/>
                <w:szCs w:val="20"/>
              </w:rPr>
              <w:t xml:space="preserve"> and true</w:t>
            </w:r>
            <w:r w:rsidRPr="009B3A8B">
              <w:rPr>
                <w:rFonts w:ascii="Calibri" w:hAnsi="Calibri"/>
                <w:spacing w:val="-1"/>
                <w:sz w:val="20"/>
                <w:szCs w:val="20"/>
              </w:rPr>
              <w:t xml:space="preserve"> information</w:t>
            </w:r>
            <w:r w:rsidRPr="009B3A8B">
              <w:rPr>
                <w:rFonts w:ascii="Calibri" w:hAnsi="Calibri"/>
                <w:sz w:val="20"/>
                <w:szCs w:val="20"/>
              </w:rPr>
              <w:t xml:space="preserve"> on this</w:t>
            </w:r>
            <w:r w:rsidRPr="009B3A8B">
              <w:rPr>
                <w:rFonts w:ascii="Calibri" w:hAnsi="Calibri"/>
                <w:spacing w:val="-1"/>
                <w:sz w:val="20"/>
                <w:szCs w:val="20"/>
              </w:rPr>
              <w:t xml:space="preserve"> </w:t>
            </w:r>
            <w:commentRangeStart w:id="63"/>
            <w:r w:rsidRPr="009B3A8B">
              <w:rPr>
                <w:rFonts w:ascii="Calibri" w:hAnsi="Calibri"/>
                <w:spacing w:val="-1"/>
                <w:sz w:val="20"/>
                <w:szCs w:val="20"/>
              </w:rPr>
              <w:t>form</w:t>
            </w:r>
            <w:commentRangeEnd w:id="63"/>
            <w:r w:rsidRPr="009B3A8B">
              <w:rPr>
                <w:rStyle w:val="CommentReference"/>
                <w:rFonts w:ascii="Calibri" w:eastAsiaTheme="minorHAnsi" w:hAnsi="Calibri"/>
                <w:sz w:val="20"/>
                <w:szCs w:val="20"/>
              </w:rPr>
              <w:commentReference w:id="63"/>
            </w:r>
            <w:r w:rsidRPr="009B3A8B">
              <w:rPr>
                <w:rFonts w:ascii="Calibri" w:hAnsi="Calibri"/>
                <w:spacing w:val="-1"/>
                <w:sz w:val="20"/>
                <w:szCs w:val="20"/>
              </w:rPr>
              <w:t>.</w:t>
            </w:r>
          </w:p>
          <w:p w14:paraId="48E38ACB" w14:textId="77777777" w:rsidR="006036DC" w:rsidRPr="009B3A8B" w:rsidRDefault="006036DC" w:rsidP="006036DC">
            <w:pPr>
              <w:pStyle w:val="BodyText"/>
              <w:widowControl w:val="0"/>
              <w:numPr>
                <w:ilvl w:val="3"/>
                <w:numId w:val="33"/>
              </w:numPr>
              <w:tabs>
                <w:tab w:val="left" w:pos="951"/>
              </w:tabs>
              <w:spacing w:before="16" w:after="0" w:line="255" w:lineRule="auto"/>
              <w:ind w:right="765"/>
              <w:rPr>
                <w:rFonts w:ascii="Calibri" w:hAnsi="Calibri"/>
                <w:sz w:val="20"/>
                <w:szCs w:val="20"/>
              </w:rPr>
            </w:pPr>
            <w:r w:rsidRPr="009B3A8B">
              <w:rPr>
                <w:rFonts w:ascii="Calibri" w:hAnsi="Calibri"/>
                <w:sz w:val="20"/>
                <w:szCs w:val="20"/>
              </w:rPr>
              <w:t>I</w:t>
            </w:r>
            <w:r w:rsidRPr="009B3A8B">
              <w:rPr>
                <w:rFonts w:ascii="Calibri" w:hAnsi="Calibri"/>
                <w:spacing w:val="-1"/>
                <w:sz w:val="20"/>
                <w:szCs w:val="20"/>
              </w:rPr>
              <w:t xml:space="preserve"> understand that </w:t>
            </w:r>
            <w:r w:rsidRPr="009B3A8B">
              <w:rPr>
                <w:rFonts w:ascii="Calibri" w:hAnsi="Calibri"/>
                <w:sz w:val="20"/>
                <w:szCs w:val="20"/>
              </w:rPr>
              <w:t>I</w:t>
            </w:r>
            <w:r w:rsidRPr="009B3A8B">
              <w:rPr>
                <w:rFonts w:ascii="Calibri" w:hAnsi="Calibri"/>
                <w:spacing w:val="-1"/>
                <w:sz w:val="20"/>
                <w:szCs w:val="20"/>
              </w:rPr>
              <w:t xml:space="preserve"> </w:t>
            </w:r>
            <w:r w:rsidRPr="009B3A8B">
              <w:rPr>
                <w:rFonts w:ascii="Calibri" w:hAnsi="Calibri"/>
                <w:sz w:val="20"/>
                <w:szCs w:val="20"/>
              </w:rPr>
              <w:t>am</w:t>
            </w:r>
            <w:r w:rsidRPr="009B3A8B">
              <w:rPr>
                <w:rFonts w:ascii="Calibri" w:hAnsi="Calibri"/>
                <w:spacing w:val="-1"/>
                <w:sz w:val="20"/>
                <w:szCs w:val="20"/>
              </w:rPr>
              <w:t xml:space="preserve"> responsible </w:t>
            </w:r>
            <w:r w:rsidRPr="009B3A8B">
              <w:rPr>
                <w:rFonts w:ascii="Calibri" w:hAnsi="Calibri"/>
                <w:spacing w:val="-2"/>
                <w:sz w:val="20"/>
                <w:szCs w:val="20"/>
              </w:rPr>
              <w:t>for</w:t>
            </w:r>
            <w:r w:rsidRPr="009B3A8B">
              <w:rPr>
                <w:rFonts w:ascii="Calibri" w:hAnsi="Calibri"/>
                <w:sz w:val="20"/>
                <w:szCs w:val="20"/>
              </w:rPr>
              <w:t xml:space="preserve"> </w:t>
            </w:r>
            <w:r w:rsidRPr="009B3A8B">
              <w:rPr>
                <w:rFonts w:ascii="Calibri" w:hAnsi="Calibri"/>
                <w:spacing w:val="-1"/>
                <w:sz w:val="20"/>
                <w:szCs w:val="20"/>
              </w:rPr>
              <w:t xml:space="preserve">providing </w:t>
            </w:r>
            <w:r w:rsidRPr="009B3A8B">
              <w:rPr>
                <w:rFonts w:ascii="Calibri" w:hAnsi="Calibri"/>
                <w:sz w:val="20"/>
                <w:szCs w:val="20"/>
              </w:rPr>
              <w:t>all</w:t>
            </w:r>
            <w:r w:rsidRPr="009B3A8B">
              <w:rPr>
                <w:rFonts w:ascii="Calibri" w:hAnsi="Calibri"/>
                <w:spacing w:val="-1"/>
                <w:sz w:val="20"/>
                <w:szCs w:val="20"/>
              </w:rPr>
              <w:t xml:space="preserve"> required </w:t>
            </w:r>
            <w:r w:rsidRPr="009B3A8B">
              <w:rPr>
                <w:rFonts w:ascii="Calibri" w:hAnsi="Calibri"/>
                <w:sz w:val="20"/>
                <w:szCs w:val="20"/>
              </w:rPr>
              <w:t>supporting</w:t>
            </w:r>
            <w:r w:rsidRPr="009B3A8B">
              <w:rPr>
                <w:rFonts w:ascii="Calibri" w:hAnsi="Calibri"/>
                <w:spacing w:val="-1"/>
                <w:sz w:val="20"/>
                <w:szCs w:val="20"/>
              </w:rPr>
              <w:t xml:space="preserve"> documentation </w:t>
            </w:r>
            <w:r w:rsidRPr="009B3A8B">
              <w:rPr>
                <w:rFonts w:ascii="Calibri" w:hAnsi="Calibri"/>
                <w:sz w:val="20"/>
                <w:szCs w:val="20"/>
              </w:rPr>
              <w:t>as</w:t>
            </w:r>
            <w:r w:rsidRPr="009B3A8B">
              <w:rPr>
                <w:rFonts w:ascii="Calibri" w:hAnsi="Calibri"/>
                <w:spacing w:val="-1"/>
                <w:sz w:val="20"/>
                <w:szCs w:val="20"/>
              </w:rPr>
              <w:t xml:space="preserve"> indicated</w:t>
            </w:r>
            <w:r w:rsidRPr="009B3A8B">
              <w:rPr>
                <w:rFonts w:ascii="Calibri" w:hAnsi="Calibri"/>
                <w:sz w:val="20"/>
                <w:szCs w:val="20"/>
              </w:rPr>
              <w:t xml:space="preserve"> on</w:t>
            </w:r>
            <w:r w:rsidRPr="009B3A8B">
              <w:rPr>
                <w:rFonts w:ascii="Calibri" w:hAnsi="Calibri"/>
                <w:spacing w:val="-1"/>
                <w:sz w:val="20"/>
                <w:szCs w:val="20"/>
              </w:rPr>
              <w:t xml:space="preserve"> </w:t>
            </w:r>
            <w:r w:rsidRPr="009B3A8B">
              <w:rPr>
                <w:rFonts w:ascii="Calibri" w:hAnsi="Calibri"/>
                <w:spacing w:val="-2"/>
                <w:sz w:val="20"/>
                <w:szCs w:val="20"/>
              </w:rPr>
              <w:t>my</w:t>
            </w:r>
            <w:r w:rsidRPr="009B3A8B">
              <w:rPr>
                <w:rFonts w:ascii="Calibri" w:hAnsi="Calibri"/>
                <w:spacing w:val="-1"/>
                <w:sz w:val="20"/>
                <w:szCs w:val="20"/>
              </w:rPr>
              <w:t xml:space="preserve"> application</w:t>
            </w:r>
            <w:r w:rsidRPr="009B3A8B">
              <w:rPr>
                <w:rFonts w:ascii="Calibri" w:hAnsi="Calibri"/>
                <w:sz w:val="20"/>
                <w:szCs w:val="20"/>
              </w:rPr>
              <w:t>.</w:t>
            </w:r>
          </w:p>
          <w:p w14:paraId="5C5079CB" w14:textId="77777777" w:rsidR="006036DC" w:rsidRPr="009B3A8B" w:rsidRDefault="006036DC" w:rsidP="006036DC">
            <w:pPr>
              <w:pStyle w:val="BodyText"/>
              <w:widowControl w:val="0"/>
              <w:numPr>
                <w:ilvl w:val="3"/>
                <w:numId w:val="33"/>
              </w:numPr>
              <w:tabs>
                <w:tab w:val="left" w:pos="951"/>
              </w:tabs>
              <w:spacing w:after="0" w:line="255" w:lineRule="auto"/>
              <w:ind w:right="524"/>
              <w:rPr>
                <w:rFonts w:ascii="Calibri" w:hAnsi="Calibri"/>
                <w:sz w:val="20"/>
                <w:szCs w:val="20"/>
              </w:rPr>
            </w:pPr>
            <w:r w:rsidRPr="009B3A8B">
              <w:rPr>
                <w:rFonts w:ascii="Calibri" w:hAnsi="Calibri"/>
                <w:sz w:val="20"/>
                <w:szCs w:val="20"/>
              </w:rPr>
              <w:t>I</w:t>
            </w:r>
            <w:r w:rsidRPr="009B3A8B">
              <w:rPr>
                <w:rFonts w:ascii="Calibri" w:hAnsi="Calibri"/>
                <w:spacing w:val="-2"/>
                <w:sz w:val="20"/>
                <w:szCs w:val="20"/>
              </w:rPr>
              <w:t xml:space="preserve"> </w:t>
            </w:r>
            <w:r w:rsidRPr="009B3A8B">
              <w:rPr>
                <w:rFonts w:ascii="Calibri" w:hAnsi="Calibri"/>
                <w:spacing w:val="-1"/>
                <w:sz w:val="20"/>
                <w:szCs w:val="20"/>
              </w:rPr>
              <w:t xml:space="preserve">understand that </w:t>
            </w:r>
            <w:r w:rsidRPr="009B3A8B">
              <w:rPr>
                <w:rFonts w:ascii="Calibri" w:hAnsi="Calibri"/>
                <w:sz w:val="20"/>
                <w:szCs w:val="20"/>
              </w:rPr>
              <w:t>I</w:t>
            </w:r>
            <w:r w:rsidRPr="009B3A8B">
              <w:rPr>
                <w:rFonts w:ascii="Calibri" w:hAnsi="Calibri"/>
                <w:spacing w:val="-1"/>
                <w:sz w:val="20"/>
                <w:szCs w:val="20"/>
              </w:rPr>
              <w:t xml:space="preserve"> </w:t>
            </w:r>
            <w:r w:rsidRPr="009B3A8B">
              <w:rPr>
                <w:rFonts w:ascii="Calibri" w:hAnsi="Calibri"/>
                <w:sz w:val="20"/>
                <w:szCs w:val="20"/>
              </w:rPr>
              <w:t>am</w:t>
            </w:r>
            <w:r w:rsidRPr="009B3A8B">
              <w:rPr>
                <w:rFonts w:ascii="Calibri" w:hAnsi="Calibri"/>
                <w:spacing w:val="-1"/>
                <w:sz w:val="20"/>
                <w:szCs w:val="20"/>
              </w:rPr>
              <w:t xml:space="preserve"> responsible </w:t>
            </w:r>
            <w:r w:rsidRPr="009B3A8B">
              <w:rPr>
                <w:rFonts w:ascii="Calibri" w:hAnsi="Calibri"/>
                <w:spacing w:val="-2"/>
                <w:sz w:val="20"/>
                <w:szCs w:val="20"/>
              </w:rPr>
              <w:t>for</w:t>
            </w:r>
            <w:r w:rsidRPr="009B3A8B">
              <w:rPr>
                <w:rFonts w:ascii="Calibri" w:hAnsi="Calibri"/>
                <w:spacing w:val="-1"/>
                <w:sz w:val="20"/>
                <w:szCs w:val="20"/>
              </w:rPr>
              <w:t xml:space="preserve"> promptly </w:t>
            </w:r>
            <w:r w:rsidRPr="009B3A8B">
              <w:rPr>
                <w:rFonts w:ascii="Calibri" w:hAnsi="Calibri"/>
                <w:sz w:val="20"/>
                <w:szCs w:val="20"/>
              </w:rPr>
              <w:t>notifying</w:t>
            </w:r>
            <w:r w:rsidRPr="009B3A8B">
              <w:rPr>
                <w:rFonts w:ascii="Calibri" w:hAnsi="Calibri"/>
                <w:spacing w:val="-1"/>
                <w:sz w:val="20"/>
                <w:szCs w:val="20"/>
              </w:rPr>
              <w:t xml:space="preserve"> </w:t>
            </w:r>
            <w:proofErr w:type="spellStart"/>
            <w:r w:rsidRPr="009B3A8B">
              <w:rPr>
                <w:rFonts w:ascii="Calibri" w:hAnsi="Calibri"/>
                <w:spacing w:val="-2"/>
                <w:sz w:val="20"/>
                <w:szCs w:val="20"/>
              </w:rPr>
              <w:t>Indspire</w:t>
            </w:r>
            <w:proofErr w:type="spellEnd"/>
            <w:r w:rsidRPr="009B3A8B">
              <w:rPr>
                <w:rFonts w:ascii="Calibri" w:hAnsi="Calibri"/>
                <w:spacing w:val="-1"/>
                <w:sz w:val="20"/>
                <w:szCs w:val="20"/>
              </w:rPr>
              <w:t xml:space="preserve"> </w:t>
            </w:r>
            <w:r w:rsidRPr="009B3A8B">
              <w:rPr>
                <w:rFonts w:ascii="Calibri" w:hAnsi="Calibri"/>
                <w:sz w:val="20"/>
                <w:szCs w:val="20"/>
              </w:rPr>
              <w:t>of</w:t>
            </w:r>
            <w:r w:rsidRPr="009B3A8B">
              <w:rPr>
                <w:rFonts w:ascii="Calibri" w:hAnsi="Calibri"/>
                <w:spacing w:val="-1"/>
                <w:sz w:val="20"/>
                <w:szCs w:val="20"/>
              </w:rPr>
              <w:t xml:space="preserve"> changes to </w:t>
            </w:r>
            <w:r w:rsidRPr="009B3A8B">
              <w:rPr>
                <w:rFonts w:ascii="Calibri" w:hAnsi="Calibri"/>
                <w:spacing w:val="-2"/>
                <w:sz w:val="20"/>
                <w:szCs w:val="20"/>
              </w:rPr>
              <w:t>any</w:t>
            </w:r>
            <w:r w:rsidRPr="009B3A8B">
              <w:rPr>
                <w:rFonts w:ascii="Calibri" w:hAnsi="Calibri"/>
                <w:spacing w:val="-1"/>
                <w:sz w:val="20"/>
                <w:szCs w:val="20"/>
              </w:rPr>
              <w:t xml:space="preserve"> information</w:t>
            </w:r>
            <w:r w:rsidRPr="009B3A8B">
              <w:rPr>
                <w:rFonts w:ascii="Calibri" w:hAnsi="Calibri"/>
                <w:spacing w:val="-2"/>
                <w:sz w:val="20"/>
                <w:szCs w:val="20"/>
              </w:rPr>
              <w:t xml:space="preserve"> </w:t>
            </w:r>
            <w:r w:rsidRPr="009B3A8B">
              <w:rPr>
                <w:rFonts w:ascii="Calibri" w:hAnsi="Calibri"/>
                <w:sz w:val="20"/>
                <w:szCs w:val="20"/>
              </w:rPr>
              <w:t>I</w:t>
            </w:r>
            <w:r w:rsidRPr="009B3A8B">
              <w:rPr>
                <w:rFonts w:ascii="Calibri" w:hAnsi="Calibri"/>
                <w:spacing w:val="63"/>
                <w:sz w:val="20"/>
                <w:szCs w:val="20"/>
              </w:rPr>
              <w:t xml:space="preserve"> </w:t>
            </w:r>
            <w:r w:rsidRPr="009B3A8B">
              <w:rPr>
                <w:rFonts w:ascii="Calibri" w:hAnsi="Calibri"/>
                <w:spacing w:val="-2"/>
                <w:sz w:val="20"/>
                <w:szCs w:val="20"/>
              </w:rPr>
              <w:t>have</w:t>
            </w:r>
            <w:r w:rsidRPr="009B3A8B">
              <w:rPr>
                <w:rFonts w:ascii="Calibri" w:hAnsi="Calibri"/>
                <w:spacing w:val="-1"/>
                <w:sz w:val="20"/>
                <w:szCs w:val="20"/>
              </w:rPr>
              <w:t xml:space="preserve"> provided</w:t>
            </w:r>
            <w:r w:rsidRPr="009B3A8B">
              <w:rPr>
                <w:rFonts w:ascii="Calibri" w:hAnsi="Calibri"/>
                <w:sz w:val="20"/>
                <w:szCs w:val="20"/>
              </w:rPr>
              <w:t xml:space="preserve"> in</w:t>
            </w:r>
            <w:r w:rsidRPr="009B3A8B">
              <w:rPr>
                <w:rFonts w:ascii="Calibri" w:hAnsi="Calibri"/>
                <w:spacing w:val="-1"/>
                <w:sz w:val="20"/>
                <w:szCs w:val="20"/>
              </w:rPr>
              <w:t xml:space="preserve"> </w:t>
            </w:r>
            <w:r w:rsidRPr="009B3A8B">
              <w:rPr>
                <w:rFonts w:ascii="Calibri" w:hAnsi="Calibri"/>
                <w:spacing w:val="-2"/>
                <w:sz w:val="20"/>
                <w:szCs w:val="20"/>
              </w:rPr>
              <w:t>my</w:t>
            </w:r>
            <w:r w:rsidRPr="009B3A8B">
              <w:rPr>
                <w:rFonts w:ascii="Calibri" w:hAnsi="Calibri"/>
                <w:sz w:val="20"/>
                <w:szCs w:val="20"/>
              </w:rPr>
              <w:t xml:space="preserve"> </w:t>
            </w:r>
            <w:r w:rsidRPr="009B3A8B">
              <w:rPr>
                <w:rFonts w:ascii="Calibri" w:hAnsi="Calibri"/>
                <w:spacing w:val="-1"/>
                <w:sz w:val="20"/>
                <w:szCs w:val="20"/>
              </w:rPr>
              <w:t>personal</w:t>
            </w:r>
            <w:r w:rsidRPr="009B3A8B">
              <w:rPr>
                <w:rFonts w:ascii="Calibri" w:hAnsi="Calibri"/>
                <w:sz w:val="20"/>
                <w:szCs w:val="20"/>
              </w:rPr>
              <w:t xml:space="preserve"> </w:t>
            </w:r>
            <w:r w:rsidRPr="009B3A8B">
              <w:rPr>
                <w:rFonts w:ascii="Calibri" w:hAnsi="Calibri"/>
                <w:spacing w:val="-1"/>
                <w:sz w:val="20"/>
                <w:szCs w:val="20"/>
              </w:rPr>
              <w:t xml:space="preserve">profile </w:t>
            </w:r>
            <w:r w:rsidRPr="009B3A8B">
              <w:rPr>
                <w:rFonts w:ascii="Calibri" w:hAnsi="Calibri"/>
                <w:sz w:val="20"/>
                <w:szCs w:val="20"/>
              </w:rPr>
              <w:t xml:space="preserve">or </w:t>
            </w:r>
            <w:r w:rsidRPr="009B3A8B">
              <w:rPr>
                <w:rFonts w:ascii="Calibri" w:hAnsi="Calibri"/>
                <w:spacing w:val="-1"/>
                <w:sz w:val="20"/>
                <w:szCs w:val="20"/>
              </w:rPr>
              <w:t>application,</w:t>
            </w:r>
            <w:r w:rsidRPr="009B3A8B">
              <w:rPr>
                <w:rFonts w:ascii="Calibri" w:hAnsi="Calibri"/>
                <w:sz w:val="20"/>
                <w:szCs w:val="20"/>
              </w:rPr>
              <w:t xml:space="preserve"> including</w:t>
            </w:r>
            <w:r w:rsidRPr="009B3A8B">
              <w:rPr>
                <w:rFonts w:ascii="Calibri" w:hAnsi="Calibri"/>
                <w:spacing w:val="-1"/>
                <w:sz w:val="20"/>
                <w:szCs w:val="20"/>
              </w:rPr>
              <w:t xml:space="preserve"> </w:t>
            </w:r>
            <w:r w:rsidRPr="009B3A8B">
              <w:rPr>
                <w:rFonts w:ascii="Calibri" w:hAnsi="Calibri"/>
                <w:sz w:val="20"/>
                <w:szCs w:val="20"/>
              </w:rPr>
              <w:t xml:space="preserve">the </w:t>
            </w:r>
            <w:r w:rsidRPr="009B3A8B">
              <w:rPr>
                <w:rFonts w:ascii="Calibri" w:hAnsi="Calibri"/>
                <w:spacing w:val="-1"/>
                <w:sz w:val="20"/>
                <w:szCs w:val="20"/>
              </w:rPr>
              <w:t>income</w:t>
            </w:r>
            <w:r w:rsidRPr="009B3A8B">
              <w:rPr>
                <w:rFonts w:ascii="Calibri" w:hAnsi="Calibri"/>
                <w:sz w:val="20"/>
                <w:szCs w:val="20"/>
              </w:rPr>
              <w:t xml:space="preserve"> or</w:t>
            </w:r>
            <w:r w:rsidRPr="009B3A8B">
              <w:rPr>
                <w:rFonts w:ascii="Calibri" w:hAnsi="Calibri"/>
                <w:spacing w:val="-1"/>
                <w:sz w:val="20"/>
                <w:szCs w:val="20"/>
              </w:rPr>
              <w:t xml:space="preserve"> assets</w:t>
            </w:r>
            <w:r w:rsidRPr="009B3A8B">
              <w:rPr>
                <w:rFonts w:ascii="Calibri" w:hAnsi="Calibri"/>
                <w:sz w:val="20"/>
                <w:szCs w:val="20"/>
              </w:rPr>
              <w:t xml:space="preserve"> </w:t>
            </w:r>
            <w:r w:rsidRPr="009B3A8B">
              <w:rPr>
                <w:rFonts w:ascii="Calibri" w:hAnsi="Calibri"/>
                <w:spacing w:val="-1"/>
                <w:sz w:val="20"/>
                <w:szCs w:val="20"/>
              </w:rPr>
              <w:t>reported by</w:t>
            </w:r>
            <w:r w:rsidRPr="009B3A8B">
              <w:rPr>
                <w:rFonts w:ascii="Calibri" w:hAnsi="Calibri"/>
                <w:sz w:val="20"/>
                <w:szCs w:val="20"/>
              </w:rPr>
              <w:t xml:space="preserve"> me (or</w:t>
            </w:r>
            <w:r w:rsidRPr="009B3A8B">
              <w:rPr>
                <w:rFonts w:ascii="Calibri" w:hAnsi="Calibri"/>
                <w:spacing w:val="-1"/>
                <w:sz w:val="20"/>
                <w:szCs w:val="20"/>
              </w:rPr>
              <w:t xml:space="preserve"> </w:t>
            </w:r>
            <w:r w:rsidRPr="009B3A8B">
              <w:rPr>
                <w:rFonts w:ascii="Calibri" w:hAnsi="Calibri"/>
                <w:spacing w:val="-2"/>
                <w:sz w:val="20"/>
                <w:szCs w:val="20"/>
              </w:rPr>
              <w:t>my</w:t>
            </w:r>
            <w:r w:rsidRPr="009B3A8B">
              <w:rPr>
                <w:rFonts w:ascii="Calibri" w:hAnsi="Calibri"/>
                <w:sz w:val="20"/>
                <w:szCs w:val="20"/>
              </w:rPr>
              <w:t xml:space="preserve"> spouse or</w:t>
            </w:r>
            <w:r w:rsidRPr="009B3A8B">
              <w:rPr>
                <w:rFonts w:ascii="Calibri" w:hAnsi="Calibri"/>
                <w:spacing w:val="-1"/>
                <w:sz w:val="20"/>
                <w:szCs w:val="20"/>
              </w:rPr>
              <w:t xml:space="preserve"> parent(s),</w:t>
            </w:r>
            <w:r w:rsidRPr="009B3A8B">
              <w:rPr>
                <w:rFonts w:ascii="Calibri" w:hAnsi="Calibri"/>
                <w:spacing w:val="77"/>
                <w:sz w:val="20"/>
                <w:szCs w:val="20"/>
              </w:rPr>
              <w:t xml:space="preserve"> </w:t>
            </w:r>
            <w:r w:rsidRPr="009B3A8B">
              <w:rPr>
                <w:rFonts w:ascii="Calibri" w:hAnsi="Calibri"/>
                <w:sz w:val="20"/>
                <w:szCs w:val="20"/>
              </w:rPr>
              <w:t>if</w:t>
            </w:r>
            <w:r w:rsidRPr="009B3A8B">
              <w:rPr>
                <w:rFonts w:ascii="Calibri" w:hAnsi="Calibri"/>
                <w:spacing w:val="-2"/>
                <w:sz w:val="20"/>
                <w:szCs w:val="20"/>
              </w:rPr>
              <w:t xml:space="preserve"> </w:t>
            </w:r>
            <w:r w:rsidRPr="009B3A8B">
              <w:rPr>
                <w:rFonts w:ascii="Calibri" w:hAnsi="Calibri"/>
                <w:spacing w:val="-1"/>
                <w:sz w:val="20"/>
                <w:szCs w:val="20"/>
              </w:rPr>
              <w:t xml:space="preserve">applicable </w:t>
            </w:r>
            <w:r w:rsidRPr="009B3A8B">
              <w:rPr>
                <w:rFonts w:ascii="Calibri" w:hAnsi="Calibri"/>
                <w:sz w:val="20"/>
                <w:szCs w:val="20"/>
              </w:rPr>
              <w:t>and</w:t>
            </w:r>
            <w:r w:rsidRPr="009B3A8B">
              <w:rPr>
                <w:rFonts w:ascii="Calibri" w:hAnsi="Calibri"/>
                <w:spacing w:val="-1"/>
                <w:sz w:val="20"/>
                <w:szCs w:val="20"/>
              </w:rPr>
              <w:t xml:space="preserve"> </w:t>
            </w:r>
            <w:r w:rsidRPr="009B3A8B">
              <w:rPr>
                <w:rFonts w:ascii="Calibri" w:hAnsi="Calibri"/>
                <w:spacing w:val="-2"/>
                <w:sz w:val="20"/>
                <w:szCs w:val="20"/>
              </w:rPr>
              <w:t>my</w:t>
            </w:r>
            <w:r w:rsidRPr="009B3A8B">
              <w:rPr>
                <w:rFonts w:ascii="Calibri" w:hAnsi="Calibri"/>
                <w:spacing w:val="-1"/>
                <w:sz w:val="20"/>
                <w:szCs w:val="20"/>
              </w:rPr>
              <w:t xml:space="preserve"> </w:t>
            </w:r>
            <w:r w:rsidRPr="009B3A8B">
              <w:rPr>
                <w:rFonts w:ascii="Calibri" w:hAnsi="Calibri"/>
                <w:sz w:val="20"/>
                <w:szCs w:val="20"/>
              </w:rPr>
              <w:t>financial</w:t>
            </w:r>
            <w:r w:rsidRPr="009B3A8B">
              <w:rPr>
                <w:rFonts w:ascii="Calibri" w:hAnsi="Calibri"/>
                <w:spacing w:val="-1"/>
                <w:sz w:val="20"/>
                <w:szCs w:val="20"/>
              </w:rPr>
              <w:t xml:space="preserve"> institution, </w:t>
            </w:r>
            <w:r w:rsidRPr="009B3A8B">
              <w:rPr>
                <w:rFonts w:ascii="Calibri" w:hAnsi="Calibri"/>
                <w:sz w:val="20"/>
                <w:szCs w:val="20"/>
              </w:rPr>
              <w:t>or</w:t>
            </w:r>
            <w:r w:rsidRPr="009B3A8B">
              <w:rPr>
                <w:rFonts w:ascii="Calibri" w:hAnsi="Calibri"/>
                <w:spacing w:val="-2"/>
                <w:sz w:val="20"/>
                <w:szCs w:val="20"/>
              </w:rPr>
              <w:t xml:space="preserve"> </w:t>
            </w:r>
            <w:r w:rsidRPr="009B3A8B">
              <w:rPr>
                <w:rFonts w:ascii="Calibri" w:hAnsi="Calibri"/>
                <w:sz w:val="20"/>
                <w:szCs w:val="20"/>
              </w:rPr>
              <w:t>of</w:t>
            </w:r>
            <w:r w:rsidRPr="009B3A8B">
              <w:rPr>
                <w:rFonts w:ascii="Calibri" w:hAnsi="Calibri"/>
                <w:spacing w:val="-1"/>
                <w:sz w:val="20"/>
                <w:szCs w:val="20"/>
              </w:rPr>
              <w:t xml:space="preserve"> changes to </w:t>
            </w:r>
            <w:r w:rsidRPr="009B3A8B">
              <w:rPr>
                <w:rFonts w:ascii="Calibri" w:hAnsi="Calibri"/>
                <w:spacing w:val="-2"/>
                <w:sz w:val="20"/>
                <w:szCs w:val="20"/>
              </w:rPr>
              <w:t>my</w:t>
            </w:r>
            <w:r w:rsidRPr="009B3A8B">
              <w:rPr>
                <w:rFonts w:ascii="Calibri" w:hAnsi="Calibri"/>
                <w:spacing w:val="-1"/>
                <w:sz w:val="20"/>
                <w:szCs w:val="20"/>
              </w:rPr>
              <w:t xml:space="preserve"> address and/or </w:t>
            </w:r>
            <w:r w:rsidRPr="009B3A8B">
              <w:rPr>
                <w:rFonts w:ascii="Calibri" w:hAnsi="Calibri"/>
                <w:sz w:val="20"/>
                <w:szCs w:val="20"/>
              </w:rPr>
              <w:t>financial,</w:t>
            </w:r>
            <w:r w:rsidRPr="009B3A8B">
              <w:rPr>
                <w:rFonts w:ascii="Calibri" w:hAnsi="Calibri"/>
                <w:spacing w:val="-2"/>
                <w:sz w:val="20"/>
                <w:szCs w:val="20"/>
              </w:rPr>
              <w:t xml:space="preserve"> </w:t>
            </w:r>
            <w:r w:rsidRPr="009B3A8B">
              <w:rPr>
                <w:rFonts w:ascii="Calibri" w:hAnsi="Calibri"/>
                <w:spacing w:val="-1"/>
                <w:sz w:val="20"/>
                <w:szCs w:val="20"/>
              </w:rPr>
              <w:t xml:space="preserve">academic, </w:t>
            </w:r>
            <w:r w:rsidRPr="009B3A8B">
              <w:rPr>
                <w:rFonts w:ascii="Calibri" w:hAnsi="Calibri"/>
                <w:spacing w:val="-3"/>
                <w:sz w:val="20"/>
                <w:szCs w:val="20"/>
              </w:rPr>
              <w:t>family,</w:t>
            </w:r>
            <w:r w:rsidRPr="009B3A8B">
              <w:rPr>
                <w:rFonts w:ascii="Calibri" w:hAnsi="Calibri"/>
                <w:spacing w:val="-1"/>
                <w:sz w:val="20"/>
                <w:szCs w:val="20"/>
              </w:rPr>
              <w:t xml:space="preserve"> and/or </w:t>
            </w:r>
            <w:r w:rsidRPr="009B3A8B">
              <w:rPr>
                <w:rFonts w:ascii="Calibri" w:hAnsi="Calibri"/>
                <w:sz w:val="20"/>
                <w:szCs w:val="20"/>
              </w:rPr>
              <w:t>period</w:t>
            </w:r>
            <w:r w:rsidRPr="009B3A8B">
              <w:rPr>
                <w:rFonts w:ascii="Calibri" w:hAnsi="Calibri"/>
                <w:spacing w:val="-1"/>
                <w:sz w:val="20"/>
                <w:szCs w:val="20"/>
              </w:rPr>
              <w:t xml:space="preserve"> </w:t>
            </w:r>
            <w:r w:rsidRPr="009B3A8B">
              <w:rPr>
                <w:rFonts w:ascii="Calibri" w:hAnsi="Calibri"/>
                <w:sz w:val="20"/>
                <w:szCs w:val="20"/>
              </w:rPr>
              <w:t>of</w:t>
            </w:r>
            <w:r w:rsidRPr="009B3A8B">
              <w:rPr>
                <w:rFonts w:ascii="Calibri" w:hAnsi="Calibri"/>
                <w:spacing w:val="83"/>
                <w:sz w:val="20"/>
                <w:szCs w:val="20"/>
              </w:rPr>
              <w:t xml:space="preserve"> </w:t>
            </w:r>
            <w:r w:rsidRPr="009B3A8B">
              <w:rPr>
                <w:rFonts w:ascii="Calibri" w:hAnsi="Calibri"/>
                <w:spacing w:val="-1"/>
                <w:sz w:val="20"/>
                <w:szCs w:val="20"/>
              </w:rPr>
              <w:t xml:space="preserve">study </w:t>
            </w:r>
            <w:r w:rsidRPr="009B3A8B">
              <w:rPr>
                <w:rFonts w:ascii="Calibri" w:hAnsi="Calibri"/>
                <w:spacing w:val="-2"/>
                <w:sz w:val="20"/>
                <w:szCs w:val="20"/>
              </w:rPr>
              <w:t>status.</w:t>
            </w:r>
            <w:r w:rsidRPr="009B3A8B">
              <w:rPr>
                <w:rFonts w:ascii="Calibri" w:hAnsi="Calibri"/>
                <w:spacing w:val="-1"/>
                <w:sz w:val="20"/>
                <w:szCs w:val="20"/>
              </w:rPr>
              <w:t xml:space="preserve"> </w:t>
            </w:r>
            <w:r w:rsidRPr="009B3A8B">
              <w:rPr>
                <w:rFonts w:ascii="Calibri" w:hAnsi="Calibri"/>
                <w:sz w:val="20"/>
                <w:szCs w:val="20"/>
              </w:rPr>
              <w:t>I will</w:t>
            </w:r>
            <w:r w:rsidRPr="009B3A8B">
              <w:rPr>
                <w:rFonts w:ascii="Calibri" w:hAnsi="Calibri"/>
                <w:spacing w:val="-1"/>
                <w:sz w:val="20"/>
                <w:szCs w:val="20"/>
              </w:rPr>
              <w:t xml:space="preserve"> communicate</w:t>
            </w:r>
            <w:r w:rsidRPr="009B3A8B">
              <w:rPr>
                <w:rFonts w:ascii="Calibri" w:hAnsi="Calibri"/>
                <w:sz w:val="20"/>
                <w:szCs w:val="20"/>
              </w:rPr>
              <w:t xml:space="preserve"> </w:t>
            </w:r>
            <w:r w:rsidRPr="009B3A8B">
              <w:rPr>
                <w:rFonts w:ascii="Calibri" w:hAnsi="Calibri"/>
                <w:spacing w:val="-2"/>
                <w:sz w:val="20"/>
                <w:szCs w:val="20"/>
              </w:rPr>
              <w:t>any</w:t>
            </w:r>
            <w:r w:rsidRPr="009B3A8B">
              <w:rPr>
                <w:rFonts w:ascii="Calibri" w:hAnsi="Calibri"/>
                <w:spacing w:val="-1"/>
                <w:sz w:val="20"/>
                <w:szCs w:val="20"/>
              </w:rPr>
              <w:t xml:space="preserve"> changes</w:t>
            </w:r>
            <w:r w:rsidRPr="009B3A8B">
              <w:rPr>
                <w:rFonts w:ascii="Calibri" w:hAnsi="Calibri"/>
                <w:sz w:val="20"/>
                <w:szCs w:val="20"/>
              </w:rPr>
              <w:t xml:space="preserve"> in</w:t>
            </w:r>
            <w:r w:rsidRPr="009B3A8B">
              <w:rPr>
                <w:rFonts w:ascii="Calibri" w:hAnsi="Calibri"/>
                <w:spacing w:val="-1"/>
                <w:sz w:val="20"/>
                <w:szCs w:val="20"/>
              </w:rPr>
              <w:t xml:space="preserve"> information by</w:t>
            </w:r>
            <w:r w:rsidRPr="009B3A8B">
              <w:rPr>
                <w:rFonts w:ascii="Calibri" w:hAnsi="Calibri"/>
                <w:sz w:val="20"/>
                <w:szCs w:val="20"/>
              </w:rPr>
              <w:t xml:space="preserve"> </w:t>
            </w:r>
            <w:r w:rsidRPr="009B3A8B">
              <w:rPr>
                <w:rFonts w:ascii="Calibri" w:hAnsi="Calibri"/>
                <w:spacing w:val="-1"/>
                <w:sz w:val="20"/>
                <w:szCs w:val="20"/>
              </w:rPr>
              <w:t xml:space="preserve">updating </w:t>
            </w:r>
            <w:r w:rsidRPr="009B3A8B">
              <w:rPr>
                <w:rFonts w:ascii="Calibri" w:hAnsi="Calibri"/>
                <w:spacing w:val="-2"/>
                <w:sz w:val="20"/>
                <w:szCs w:val="20"/>
              </w:rPr>
              <w:t>my</w:t>
            </w:r>
            <w:r w:rsidRPr="009B3A8B">
              <w:rPr>
                <w:rFonts w:ascii="Calibri" w:hAnsi="Calibri"/>
                <w:sz w:val="20"/>
                <w:szCs w:val="20"/>
              </w:rPr>
              <w:t xml:space="preserve"> </w:t>
            </w:r>
            <w:r w:rsidRPr="009B3A8B">
              <w:rPr>
                <w:rFonts w:ascii="Calibri" w:hAnsi="Calibri"/>
                <w:spacing w:val="-1"/>
                <w:sz w:val="20"/>
                <w:szCs w:val="20"/>
              </w:rPr>
              <w:t xml:space="preserve">account </w:t>
            </w:r>
            <w:r w:rsidRPr="009B3A8B">
              <w:rPr>
                <w:rFonts w:ascii="Calibri" w:hAnsi="Calibri"/>
                <w:sz w:val="20"/>
                <w:szCs w:val="20"/>
              </w:rPr>
              <w:t>on</w:t>
            </w:r>
            <w:r w:rsidRPr="009B3A8B">
              <w:rPr>
                <w:rFonts w:ascii="Calibri" w:hAnsi="Calibri"/>
                <w:spacing w:val="-1"/>
                <w:sz w:val="20"/>
                <w:szCs w:val="20"/>
              </w:rPr>
              <w:t xml:space="preserve"> </w:t>
            </w:r>
            <w:r w:rsidRPr="009B3A8B">
              <w:rPr>
                <w:rFonts w:ascii="Calibri" w:hAnsi="Calibri"/>
                <w:sz w:val="20"/>
                <w:szCs w:val="20"/>
              </w:rPr>
              <w:t xml:space="preserve">the </w:t>
            </w:r>
            <w:proofErr w:type="spellStart"/>
            <w:r w:rsidRPr="009B3A8B">
              <w:rPr>
                <w:rFonts w:ascii="Calibri" w:hAnsi="Calibri"/>
                <w:sz w:val="20"/>
                <w:szCs w:val="20"/>
              </w:rPr>
              <w:t>Indspire</w:t>
            </w:r>
            <w:proofErr w:type="spellEnd"/>
            <w:r w:rsidRPr="009B3A8B">
              <w:rPr>
                <w:rFonts w:ascii="Calibri" w:hAnsi="Calibri"/>
                <w:spacing w:val="-1"/>
                <w:sz w:val="20"/>
                <w:szCs w:val="20"/>
              </w:rPr>
              <w:t xml:space="preserve"> website</w:t>
            </w:r>
            <w:r w:rsidRPr="009B3A8B">
              <w:rPr>
                <w:rFonts w:ascii="Calibri" w:hAnsi="Calibri"/>
                <w:sz w:val="20"/>
                <w:szCs w:val="20"/>
              </w:rPr>
              <w:t xml:space="preserve"> or</w:t>
            </w:r>
            <w:r w:rsidRPr="009B3A8B">
              <w:rPr>
                <w:rFonts w:ascii="Calibri" w:hAnsi="Calibri"/>
                <w:spacing w:val="-1"/>
                <w:sz w:val="20"/>
                <w:szCs w:val="20"/>
              </w:rPr>
              <w:t xml:space="preserve"> </w:t>
            </w:r>
            <w:r w:rsidRPr="009B3A8B">
              <w:rPr>
                <w:rFonts w:ascii="Calibri" w:hAnsi="Calibri"/>
                <w:sz w:val="20"/>
                <w:szCs w:val="20"/>
              </w:rPr>
              <w:t>in writing</w:t>
            </w:r>
            <w:r w:rsidRPr="009B3A8B">
              <w:rPr>
                <w:rFonts w:ascii="Calibri" w:hAnsi="Calibri"/>
                <w:spacing w:val="-1"/>
                <w:sz w:val="20"/>
                <w:szCs w:val="20"/>
              </w:rPr>
              <w:t xml:space="preserve"> to </w:t>
            </w:r>
            <w:proofErr w:type="spellStart"/>
            <w:r w:rsidRPr="009B3A8B">
              <w:rPr>
                <w:rFonts w:ascii="Calibri" w:hAnsi="Calibri"/>
                <w:spacing w:val="-2"/>
                <w:sz w:val="20"/>
                <w:szCs w:val="20"/>
              </w:rPr>
              <w:t>Indspire</w:t>
            </w:r>
            <w:proofErr w:type="spellEnd"/>
            <w:r w:rsidRPr="009B3A8B">
              <w:rPr>
                <w:rFonts w:ascii="Calibri" w:hAnsi="Calibri"/>
                <w:spacing w:val="-2"/>
                <w:sz w:val="20"/>
                <w:szCs w:val="20"/>
              </w:rPr>
              <w:t>.</w:t>
            </w:r>
          </w:p>
          <w:p w14:paraId="165D37BE" w14:textId="77777777" w:rsidR="006036DC" w:rsidRPr="009B3A8B" w:rsidRDefault="006036DC" w:rsidP="006036DC">
            <w:pPr>
              <w:pStyle w:val="BodyText"/>
              <w:widowControl w:val="0"/>
              <w:numPr>
                <w:ilvl w:val="3"/>
                <w:numId w:val="33"/>
              </w:numPr>
              <w:tabs>
                <w:tab w:val="left" w:pos="951"/>
              </w:tabs>
              <w:spacing w:after="0"/>
              <w:rPr>
                <w:rFonts w:ascii="Calibri" w:hAnsi="Calibri"/>
                <w:sz w:val="20"/>
                <w:szCs w:val="20"/>
              </w:rPr>
            </w:pPr>
            <w:r w:rsidRPr="009B3A8B">
              <w:rPr>
                <w:rFonts w:ascii="Calibri" w:hAnsi="Calibri"/>
                <w:sz w:val="20"/>
                <w:szCs w:val="20"/>
              </w:rPr>
              <w:t>I</w:t>
            </w:r>
            <w:r w:rsidRPr="009B3A8B">
              <w:rPr>
                <w:rFonts w:ascii="Calibri" w:hAnsi="Calibri"/>
                <w:spacing w:val="-1"/>
                <w:sz w:val="20"/>
                <w:szCs w:val="20"/>
              </w:rPr>
              <w:t xml:space="preserve"> understand that information </w:t>
            </w:r>
            <w:r w:rsidRPr="009B3A8B">
              <w:rPr>
                <w:rFonts w:ascii="Calibri" w:hAnsi="Calibri"/>
                <w:sz w:val="20"/>
                <w:szCs w:val="20"/>
              </w:rPr>
              <w:t>I</w:t>
            </w:r>
            <w:r w:rsidRPr="009B3A8B">
              <w:rPr>
                <w:rFonts w:ascii="Calibri" w:hAnsi="Calibri"/>
                <w:spacing w:val="-1"/>
                <w:sz w:val="20"/>
                <w:szCs w:val="20"/>
              </w:rPr>
              <w:t xml:space="preserve"> provide </w:t>
            </w:r>
            <w:r w:rsidRPr="009B3A8B">
              <w:rPr>
                <w:rFonts w:ascii="Calibri" w:hAnsi="Calibri"/>
                <w:sz w:val="20"/>
                <w:szCs w:val="20"/>
              </w:rPr>
              <w:t>will</w:t>
            </w:r>
            <w:r w:rsidRPr="009B3A8B">
              <w:rPr>
                <w:rFonts w:ascii="Calibri" w:hAnsi="Calibri"/>
                <w:spacing w:val="-1"/>
                <w:sz w:val="20"/>
                <w:szCs w:val="20"/>
              </w:rPr>
              <w:t xml:space="preserve"> </w:t>
            </w:r>
            <w:r w:rsidRPr="009B3A8B">
              <w:rPr>
                <w:rFonts w:ascii="Calibri" w:hAnsi="Calibri"/>
                <w:sz w:val="20"/>
                <w:szCs w:val="20"/>
              </w:rPr>
              <w:t>be</w:t>
            </w:r>
            <w:r w:rsidRPr="009B3A8B">
              <w:rPr>
                <w:rFonts w:ascii="Calibri" w:hAnsi="Calibri"/>
                <w:spacing w:val="-1"/>
                <w:sz w:val="20"/>
                <w:szCs w:val="20"/>
              </w:rPr>
              <w:t xml:space="preserve"> verified</w:t>
            </w:r>
            <w:r w:rsidRPr="009B3A8B">
              <w:rPr>
                <w:rFonts w:ascii="Calibri" w:hAnsi="Calibri"/>
                <w:sz w:val="20"/>
                <w:szCs w:val="20"/>
              </w:rPr>
              <w:t xml:space="preserve"> and</w:t>
            </w:r>
            <w:r w:rsidRPr="009B3A8B">
              <w:rPr>
                <w:rFonts w:ascii="Calibri" w:hAnsi="Calibri"/>
                <w:spacing w:val="-1"/>
                <w:sz w:val="20"/>
                <w:szCs w:val="20"/>
              </w:rPr>
              <w:t xml:space="preserve"> </w:t>
            </w:r>
            <w:proofErr w:type="spellStart"/>
            <w:r w:rsidRPr="009B3A8B">
              <w:rPr>
                <w:rFonts w:ascii="Calibri" w:hAnsi="Calibri"/>
                <w:sz w:val="20"/>
                <w:szCs w:val="20"/>
              </w:rPr>
              <w:t>Indspire</w:t>
            </w:r>
            <w:proofErr w:type="spellEnd"/>
            <w:r w:rsidRPr="009B3A8B">
              <w:rPr>
                <w:rFonts w:ascii="Calibri" w:hAnsi="Calibri"/>
                <w:spacing w:val="-1"/>
                <w:sz w:val="20"/>
                <w:szCs w:val="20"/>
              </w:rPr>
              <w:t xml:space="preserve"> </w:t>
            </w:r>
            <w:r w:rsidRPr="009B3A8B">
              <w:rPr>
                <w:rFonts w:ascii="Calibri" w:hAnsi="Calibri"/>
                <w:spacing w:val="-2"/>
                <w:sz w:val="20"/>
                <w:szCs w:val="20"/>
              </w:rPr>
              <w:t>may</w:t>
            </w:r>
            <w:r w:rsidRPr="009B3A8B">
              <w:rPr>
                <w:rFonts w:ascii="Calibri" w:hAnsi="Calibri"/>
                <w:spacing w:val="-1"/>
                <w:sz w:val="20"/>
                <w:szCs w:val="20"/>
              </w:rPr>
              <w:t xml:space="preserve"> </w:t>
            </w:r>
            <w:r w:rsidRPr="009B3A8B">
              <w:rPr>
                <w:rFonts w:ascii="Calibri" w:hAnsi="Calibri"/>
                <w:sz w:val="20"/>
                <w:szCs w:val="20"/>
              </w:rPr>
              <w:t>also</w:t>
            </w:r>
            <w:r w:rsidRPr="009B3A8B">
              <w:rPr>
                <w:rFonts w:ascii="Calibri" w:hAnsi="Calibri"/>
                <w:spacing w:val="-1"/>
                <w:sz w:val="20"/>
                <w:szCs w:val="20"/>
              </w:rPr>
              <w:t xml:space="preserve"> conduct </w:t>
            </w:r>
            <w:r w:rsidRPr="009B3A8B">
              <w:rPr>
                <w:rFonts w:ascii="Calibri" w:hAnsi="Calibri"/>
                <w:sz w:val="20"/>
                <w:szCs w:val="20"/>
              </w:rPr>
              <w:t>audits</w:t>
            </w:r>
            <w:r w:rsidRPr="009B3A8B">
              <w:rPr>
                <w:rFonts w:ascii="Calibri" w:hAnsi="Calibri"/>
                <w:spacing w:val="-1"/>
                <w:sz w:val="20"/>
                <w:szCs w:val="20"/>
              </w:rPr>
              <w:t xml:space="preserve"> </w:t>
            </w:r>
            <w:r w:rsidRPr="009B3A8B">
              <w:rPr>
                <w:rFonts w:ascii="Calibri" w:hAnsi="Calibri"/>
                <w:sz w:val="20"/>
                <w:szCs w:val="20"/>
              </w:rPr>
              <w:t>and</w:t>
            </w:r>
            <w:r w:rsidRPr="009B3A8B">
              <w:rPr>
                <w:rFonts w:ascii="Calibri" w:hAnsi="Calibri"/>
                <w:spacing w:val="-1"/>
                <w:sz w:val="20"/>
                <w:szCs w:val="20"/>
              </w:rPr>
              <w:t xml:space="preserve"> investigations.</w:t>
            </w:r>
          </w:p>
          <w:p w14:paraId="11302315" w14:textId="77777777" w:rsidR="006036DC" w:rsidRPr="009B3A8B" w:rsidRDefault="006036DC" w:rsidP="006036DC">
            <w:pPr>
              <w:pStyle w:val="BodyText"/>
              <w:widowControl w:val="0"/>
              <w:numPr>
                <w:ilvl w:val="3"/>
                <w:numId w:val="33"/>
              </w:numPr>
              <w:tabs>
                <w:tab w:val="left" w:pos="951"/>
              </w:tabs>
              <w:spacing w:before="16" w:after="0" w:line="255" w:lineRule="auto"/>
              <w:ind w:right="631"/>
              <w:rPr>
                <w:rFonts w:ascii="Calibri" w:hAnsi="Calibri"/>
                <w:sz w:val="20"/>
                <w:szCs w:val="20"/>
              </w:rPr>
            </w:pPr>
            <w:r w:rsidRPr="009B3A8B">
              <w:rPr>
                <w:rFonts w:ascii="Calibri" w:hAnsi="Calibri"/>
                <w:sz w:val="20"/>
                <w:szCs w:val="20"/>
              </w:rPr>
              <w:t>I</w:t>
            </w:r>
            <w:r w:rsidRPr="009B3A8B">
              <w:rPr>
                <w:rFonts w:ascii="Calibri" w:hAnsi="Calibri"/>
                <w:spacing w:val="-1"/>
                <w:sz w:val="20"/>
                <w:szCs w:val="20"/>
              </w:rPr>
              <w:t xml:space="preserve"> understand that </w:t>
            </w:r>
            <w:r w:rsidRPr="009B3A8B">
              <w:rPr>
                <w:rFonts w:ascii="Calibri" w:hAnsi="Calibri"/>
                <w:spacing w:val="-2"/>
                <w:sz w:val="20"/>
                <w:szCs w:val="20"/>
              </w:rPr>
              <w:t>any</w:t>
            </w:r>
            <w:r w:rsidRPr="009B3A8B">
              <w:rPr>
                <w:rFonts w:ascii="Calibri" w:hAnsi="Calibri"/>
                <w:spacing w:val="-1"/>
                <w:sz w:val="20"/>
                <w:szCs w:val="20"/>
              </w:rPr>
              <w:t xml:space="preserve"> change </w:t>
            </w:r>
            <w:r w:rsidRPr="009B3A8B">
              <w:rPr>
                <w:rFonts w:ascii="Calibri" w:hAnsi="Calibri"/>
                <w:spacing w:val="-2"/>
                <w:sz w:val="20"/>
                <w:szCs w:val="20"/>
              </w:rPr>
              <w:t>to</w:t>
            </w:r>
            <w:r w:rsidRPr="009B3A8B">
              <w:rPr>
                <w:rFonts w:ascii="Calibri" w:hAnsi="Calibri"/>
                <w:sz w:val="20"/>
                <w:szCs w:val="20"/>
              </w:rPr>
              <w:t xml:space="preserve"> the</w:t>
            </w:r>
            <w:r w:rsidRPr="009B3A8B">
              <w:rPr>
                <w:rFonts w:ascii="Calibri" w:hAnsi="Calibri"/>
                <w:spacing w:val="-1"/>
                <w:sz w:val="20"/>
                <w:szCs w:val="20"/>
              </w:rPr>
              <w:t xml:space="preserve"> information </w:t>
            </w:r>
            <w:r w:rsidRPr="009B3A8B">
              <w:rPr>
                <w:rFonts w:ascii="Calibri" w:hAnsi="Calibri"/>
                <w:sz w:val="20"/>
                <w:szCs w:val="20"/>
              </w:rPr>
              <w:t>I</w:t>
            </w:r>
            <w:r w:rsidRPr="009B3A8B">
              <w:rPr>
                <w:rFonts w:ascii="Calibri" w:hAnsi="Calibri"/>
                <w:spacing w:val="-1"/>
                <w:sz w:val="20"/>
                <w:szCs w:val="20"/>
              </w:rPr>
              <w:t xml:space="preserve"> provide </w:t>
            </w:r>
            <w:r w:rsidRPr="009B3A8B">
              <w:rPr>
                <w:rFonts w:ascii="Calibri" w:hAnsi="Calibri"/>
                <w:sz w:val="20"/>
                <w:szCs w:val="20"/>
              </w:rPr>
              <w:t xml:space="preserve">and </w:t>
            </w:r>
            <w:r w:rsidRPr="009B3A8B">
              <w:rPr>
                <w:rFonts w:ascii="Calibri" w:hAnsi="Calibri"/>
                <w:spacing w:val="-2"/>
                <w:sz w:val="20"/>
                <w:szCs w:val="20"/>
              </w:rPr>
              <w:t>any</w:t>
            </w:r>
            <w:r w:rsidRPr="009B3A8B">
              <w:rPr>
                <w:rFonts w:ascii="Calibri" w:hAnsi="Calibri"/>
                <w:spacing w:val="-1"/>
                <w:sz w:val="20"/>
                <w:szCs w:val="20"/>
              </w:rPr>
              <w:t xml:space="preserve"> change resulting from verification</w:t>
            </w:r>
            <w:r w:rsidRPr="009B3A8B">
              <w:rPr>
                <w:rFonts w:ascii="Calibri" w:hAnsi="Calibri"/>
                <w:sz w:val="20"/>
                <w:szCs w:val="20"/>
              </w:rPr>
              <w:t xml:space="preserve"> and</w:t>
            </w:r>
            <w:r w:rsidRPr="009B3A8B">
              <w:rPr>
                <w:rFonts w:ascii="Calibri" w:hAnsi="Calibri"/>
                <w:spacing w:val="-1"/>
                <w:sz w:val="20"/>
                <w:szCs w:val="20"/>
              </w:rPr>
              <w:t xml:space="preserve"> </w:t>
            </w:r>
            <w:r w:rsidRPr="009B3A8B">
              <w:rPr>
                <w:rFonts w:ascii="Calibri" w:hAnsi="Calibri"/>
                <w:sz w:val="20"/>
                <w:szCs w:val="20"/>
              </w:rPr>
              <w:t>audit</w:t>
            </w:r>
            <w:r w:rsidRPr="009B3A8B">
              <w:rPr>
                <w:rFonts w:ascii="Calibri" w:hAnsi="Calibri"/>
                <w:spacing w:val="-1"/>
                <w:sz w:val="20"/>
                <w:szCs w:val="20"/>
              </w:rPr>
              <w:t xml:space="preserve"> </w:t>
            </w:r>
            <w:r w:rsidRPr="009B3A8B">
              <w:rPr>
                <w:rFonts w:ascii="Calibri" w:hAnsi="Calibri"/>
                <w:sz w:val="20"/>
                <w:szCs w:val="20"/>
              </w:rPr>
              <w:t>will</w:t>
            </w:r>
            <w:r w:rsidRPr="009B3A8B">
              <w:rPr>
                <w:rFonts w:ascii="Calibri" w:hAnsi="Calibri"/>
                <w:spacing w:val="-1"/>
                <w:sz w:val="20"/>
                <w:szCs w:val="20"/>
              </w:rPr>
              <w:t xml:space="preserve"> result </w:t>
            </w:r>
            <w:r w:rsidRPr="009B3A8B">
              <w:rPr>
                <w:rFonts w:ascii="Calibri" w:hAnsi="Calibri"/>
                <w:sz w:val="20"/>
                <w:szCs w:val="20"/>
              </w:rPr>
              <w:t>in a</w:t>
            </w:r>
            <w:r w:rsidRPr="009B3A8B">
              <w:rPr>
                <w:rFonts w:ascii="Calibri" w:hAnsi="Calibri"/>
                <w:spacing w:val="73"/>
                <w:sz w:val="20"/>
                <w:szCs w:val="20"/>
              </w:rPr>
              <w:t xml:space="preserve"> </w:t>
            </w:r>
            <w:r w:rsidRPr="009B3A8B">
              <w:rPr>
                <w:rFonts w:ascii="Calibri" w:hAnsi="Calibri"/>
                <w:spacing w:val="-1"/>
                <w:sz w:val="20"/>
                <w:szCs w:val="20"/>
              </w:rPr>
              <w:t>reassessment.</w:t>
            </w:r>
          </w:p>
          <w:p w14:paraId="7EBE92CC" w14:textId="77777777" w:rsidR="006036DC" w:rsidRPr="009B3A8B" w:rsidRDefault="006036DC" w:rsidP="006036DC">
            <w:pPr>
              <w:pStyle w:val="BodyText"/>
              <w:widowControl w:val="0"/>
              <w:numPr>
                <w:ilvl w:val="3"/>
                <w:numId w:val="33"/>
              </w:numPr>
              <w:tabs>
                <w:tab w:val="left" w:pos="951"/>
              </w:tabs>
              <w:spacing w:after="0" w:line="255" w:lineRule="auto"/>
              <w:ind w:right="459"/>
              <w:jc w:val="both"/>
              <w:rPr>
                <w:rFonts w:ascii="Calibri" w:hAnsi="Calibri"/>
                <w:sz w:val="20"/>
                <w:szCs w:val="20"/>
              </w:rPr>
            </w:pPr>
            <w:r w:rsidRPr="009B3A8B">
              <w:rPr>
                <w:rFonts w:ascii="Calibri" w:hAnsi="Calibri"/>
                <w:sz w:val="20"/>
                <w:szCs w:val="20"/>
              </w:rPr>
              <w:t>I</w:t>
            </w:r>
            <w:r w:rsidRPr="009B3A8B">
              <w:rPr>
                <w:rFonts w:ascii="Calibri" w:hAnsi="Calibri"/>
                <w:spacing w:val="-1"/>
                <w:sz w:val="20"/>
                <w:szCs w:val="20"/>
              </w:rPr>
              <w:t xml:space="preserve"> understand that</w:t>
            </w:r>
            <w:r w:rsidRPr="009B3A8B">
              <w:rPr>
                <w:rFonts w:ascii="Calibri" w:hAnsi="Calibri"/>
                <w:sz w:val="20"/>
                <w:szCs w:val="20"/>
              </w:rPr>
              <w:t xml:space="preserve"> if</w:t>
            </w:r>
            <w:r w:rsidRPr="009B3A8B">
              <w:rPr>
                <w:rFonts w:ascii="Calibri" w:hAnsi="Calibri"/>
                <w:spacing w:val="-1"/>
                <w:sz w:val="20"/>
                <w:szCs w:val="20"/>
              </w:rPr>
              <w:t xml:space="preserve"> </w:t>
            </w:r>
            <w:r w:rsidRPr="009B3A8B">
              <w:rPr>
                <w:rFonts w:ascii="Calibri" w:hAnsi="Calibri"/>
                <w:spacing w:val="-2"/>
                <w:sz w:val="20"/>
                <w:szCs w:val="20"/>
              </w:rPr>
              <w:t>my</w:t>
            </w:r>
            <w:r w:rsidRPr="009B3A8B">
              <w:rPr>
                <w:rFonts w:ascii="Calibri" w:hAnsi="Calibri"/>
                <w:spacing w:val="-1"/>
                <w:sz w:val="20"/>
                <w:szCs w:val="20"/>
              </w:rPr>
              <w:t xml:space="preserve"> application</w:t>
            </w:r>
            <w:r w:rsidRPr="009B3A8B">
              <w:rPr>
                <w:rFonts w:ascii="Calibri" w:hAnsi="Calibri"/>
                <w:sz w:val="20"/>
                <w:szCs w:val="20"/>
              </w:rPr>
              <w:t xml:space="preserve"> is</w:t>
            </w:r>
            <w:r w:rsidRPr="009B3A8B">
              <w:rPr>
                <w:rFonts w:ascii="Calibri" w:hAnsi="Calibri"/>
                <w:spacing w:val="-1"/>
                <w:sz w:val="20"/>
                <w:szCs w:val="20"/>
              </w:rPr>
              <w:t xml:space="preserve"> reassessed,</w:t>
            </w:r>
            <w:r w:rsidRPr="009B3A8B">
              <w:rPr>
                <w:rFonts w:ascii="Calibri" w:hAnsi="Calibri"/>
                <w:sz w:val="20"/>
                <w:szCs w:val="20"/>
              </w:rPr>
              <w:t xml:space="preserve"> it</w:t>
            </w:r>
            <w:r w:rsidRPr="009B3A8B">
              <w:rPr>
                <w:rFonts w:ascii="Calibri" w:hAnsi="Calibri"/>
                <w:spacing w:val="-1"/>
                <w:sz w:val="20"/>
                <w:szCs w:val="20"/>
              </w:rPr>
              <w:t xml:space="preserve"> </w:t>
            </w:r>
            <w:r w:rsidRPr="009B3A8B">
              <w:rPr>
                <w:rFonts w:ascii="Calibri" w:hAnsi="Calibri"/>
                <w:spacing w:val="-2"/>
                <w:sz w:val="20"/>
                <w:szCs w:val="20"/>
              </w:rPr>
              <w:t>may</w:t>
            </w:r>
            <w:r w:rsidRPr="009B3A8B">
              <w:rPr>
                <w:rFonts w:ascii="Calibri" w:hAnsi="Calibri"/>
                <w:spacing w:val="-1"/>
                <w:sz w:val="20"/>
                <w:szCs w:val="20"/>
              </w:rPr>
              <w:t xml:space="preserve"> </w:t>
            </w:r>
            <w:r w:rsidRPr="009B3A8B">
              <w:rPr>
                <w:rFonts w:ascii="Calibri" w:hAnsi="Calibri"/>
                <w:spacing w:val="-2"/>
                <w:sz w:val="20"/>
                <w:szCs w:val="20"/>
              </w:rPr>
              <w:t>a</w:t>
            </w:r>
            <w:r w:rsidRPr="009B3A8B">
              <w:rPr>
                <w:rFonts w:ascii="Calibri" w:hAnsi="Calibri"/>
                <w:spacing w:val="-3"/>
                <w:sz w:val="20"/>
                <w:szCs w:val="20"/>
              </w:rPr>
              <w:t>ff</w:t>
            </w:r>
            <w:r w:rsidRPr="009B3A8B">
              <w:rPr>
                <w:rFonts w:ascii="Calibri" w:hAnsi="Calibri"/>
                <w:spacing w:val="-2"/>
                <w:sz w:val="20"/>
                <w:szCs w:val="20"/>
              </w:rPr>
              <w:t>ect</w:t>
            </w:r>
            <w:r w:rsidRPr="009B3A8B">
              <w:rPr>
                <w:rFonts w:ascii="Calibri" w:hAnsi="Calibri"/>
                <w:sz w:val="20"/>
                <w:szCs w:val="20"/>
              </w:rPr>
              <w:t xml:space="preserve"> </w:t>
            </w:r>
            <w:r w:rsidRPr="009B3A8B">
              <w:rPr>
                <w:rFonts w:ascii="Calibri" w:hAnsi="Calibri"/>
                <w:spacing w:val="-2"/>
                <w:sz w:val="20"/>
                <w:szCs w:val="20"/>
              </w:rPr>
              <w:t>my</w:t>
            </w:r>
            <w:r w:rsidRPr="009B3A8B">
              <w:rPr>
                <w:rFonts w:ascii="Calibri" w:hAnsi="Calibri"/>
                <w:spacing w:val="-1"/>
                <w:sz w:val="20"/>
                <w:szCs w:val="20"/>
              </w:rPr>
              <w:t xml:space="preserve"> </w:t>
            </w:r>
            <w:r w:rsidRPr="009B3A8B">
              <w:rPr>
                <w:rFonts w:ascii="Calibri" w:hAnsi="Calibri"/>
                <w:sz w:val="20"/>
                <w:szCs w:val="20"/>
              </w:rPr>
              <w:t>eligibility and</w:t>
            </w:r>
            <w:r w:rsidRPr="009B3A8B">
              <w:rPr>
                <w:rFonts w:ascii="Calibri" w:hAnsi="Calibri"/>
                <w:spacing w:val="-1"/>
                <w:sz w:val="20"/>
                <w:szCs w:val="20"/>
              </w:rPr>
              <w:t xml:space="preserve"> </w:t>
            </w:r>
            <w:r w:rsidRPr="009B3A8B">
              <w:rPr>
                <w:rFonts w:ascii="Calibri" w:hAnsi="Calibri"/>
                <w:sz w:val="20"/>
                <w:szCs w:val="20"/>
              </w:rPr>
              <w:t>the</w:t>
            </w:r>
            <w:r w:rsidRPr="009B3A8B">
              <w:rPr>
                <w:rFonts w:ascii="Calibri" w:hAnsi="Calibri"/>
                <w:spacing w:val="-1"/>
                <w:sz w:val="20"/>
                <w:szCs w:val="20"/>
              </w:rPr>
              <w:t xml:space="preserve"> </w:t>
            </w:r>
            <w:r w:rsidRPr="009B3A8B">
              <w:rPr>
                <w:rFonts w:ascii="Calibri" w:hAnsi="Calibri"/>
                <w:sz w:val="20"/>
                <w:szCs w:val="20"/>
              </w:rPr>
              <w:t>type and</w:t>
            </w:r>
            <w:r w:rsidRPr="009B3A8B">
              <w:rPr>
                <w:rFonts w:ascii="Calibri" w:hAnsi="Calibri"/>
                <w:spacing w:val="-1"/>
                <w:sz w:val="20"/>
                <w:szCs w:val="20"/>
              </w:rPr>
              <w:t xml:space="preserve"> amount </w:t>
            </w:r>
            <w:r w:rsidRPr="009B3A8B">
              <w:rPr>
                <w:rFonts w:ascii="Calibri" w:hAnsi="Calibri"/>
                <w:sz w:val="20"/>
                <w:szCs w:val="20"/>
              </w:rPr>
              <w:t>of financial</w:t>
            </w:r>
            <w:r w:rsidRPr="009B3A8B">
              <w:rPr>
                <w:rFonts w:ascii="Calibri" w:hAnsi="Calibri"/>
                <w:spacing w:val="-1"/>
                <w:sz w:val="20"/>
                <w:szCs w:val="20"/>
              </w:rPr>
              <w:t xml:space="preserve"> assistance.</w:t>
            </w:r>
            <w:r w:rsidRPr="009B3A8B">
              <w:rPr>
                <w:rFonts w:ascii="Calibri" w:hAnsi="Calibri"/>
                <w:sz w:val="20"/>
                <w:szCs w:val="20"/>
              </w:rPr>
              <w:t xml:space="preserve"> If</w:t>
            </w:r>
            <w:r w:rsidRPr="009B3A8B">
              <w:rPr>
                <w:rFonts w:ascii="Calibri" w:hAnsi="Calibri"/>
                <w:spacing w:val="-1"/>
                <w:sz w:val="20"/>
                <w:szCs w:val="20"/>
              </w:rPr>
              <w:t xml:space="preserve"> </w:t>
            </w:r>
            <w:r w:rsidRPr="009B3A8B">
              <w:rPr>
                <w:rFonts w:ascii="Calibri" w:hAnsi="Calibri"/>
                <w:sz w:val="20"/>
                <w:szCs w:val="20"/>
              </w:rPr>
              <w:t>I</w:t>
            </w:r>
            <w:r w:rsidRPr="009B3A8B">
              <w:rPr>
                <w:rFonts w:ascii="Calibri" w:hAnsi="Calibri"/>
                <w:spacing w:val="71"/>
                <w:sz w:val="20"/>
                <w:szCs w:val="20"/>
              </w:rPr>
              <w:t xml:space="preserve"> </w:t>
            </w:r>
            <w:r w:rsidRPr="009B3A8B">
              <w:rPr>
                <w:rFonts w:ascii="Calibri" w:hAnsi="Calibri"/>
                <w:spacing w:val="-1"/>
                <w:sz w:val="20"/>
                <w:szCs w:val="20"/>
              </w:rPr>
              <w:t xml:space="preserve">received </w:t>
            </w:r>
            <w:r w:rsidRPr="009B3A8B">
              <w:rPr>
                <w:rFonts w:ascii="Calibri" w:hAnsi="Calibri"/>
                <w:sz w:val="20"/>
                <w:szCs w:val="20"/>
              </w:rPr>
              <w:t>financial</w:t>
            </w:r>
            <w:r w:rsidRPr="009B3A8B">
              <w:rPr>
                <w:rFonts w:ascii="Calibri" w:hAnsi="Calibri"/>
                <w:spacing w:val="-1"/>
                <w:sz w:val="20"/>
                <w:szCs w:val="20"/>
              </w:rPr>
              <w:t xml:space="preserve"> assistance</w:t>
            </w:r>
            <w:r w:rsidRPr="009B3A8B">
              <w:rPr>
                <w:rFonts w:ascii="Calibri" w:hAnsi="Calibri"/>
                <w:sz w:val="20"/>
                <w:szCs w:val="20"/>
              </w:rPr>
              <w:t xml:space="preserve"> in</w:t>
            </w:r>
            <w:r w:rsidRPr="009B3A8B">
              <w:rPr>
                <w:rFonts w:ascii="Calibri" w:hAnsi="Calibri"/>
                <w:spacing w:val="-1"/>
                <w:sz w:val="20"/>
                <w:szCs w:val="20"/>
              </w:rPr>
              <w:t xml:space="preserve"> </w:t>
            </w:r>
            <w:r w:rsidRPr="009B3A8B">
              <w:rPr>
                <w:rFonts w:ascii="Calibri" w:hAnsi="Calibri"/>
                <w:spacing w:val="-2"/>
                <w:sz w:val="20"/>
                <w:szCs w:val="20"/>
              </w:rPr>
              <w:t>excess</w:t>
            </w:r>
            <w:r w:rsidRPr="009B3A8B">
              <w:rPr>
                <w:rFonts w:ascii="Calibri" w:hAnsi="Calibri"/>
                <w:spacing w:val="-1"/>
                <w:sz w:val="20"/>
                <w:szCs w:val="20"/>
              </w:rPr>
              <w:t xml:space="preserve"> </w:t>
            </w:r>
            <w:r w:rsidRPr="009B3A8B">
              <w:rPr>
                <w:rFonts w:ascii="Calibri" w:hAnsi="Calibri"/>
                <w:sz w:val="20"/>
                <w:szCs w:val="20"/>
              </w:rPr>
              <w:t xml:space="preserve">of </w:t>
            </w:r>
            <w:r w:rsidRPr="009B3A8B">
              <w:rPr>
                <w:rFonts w:ascii="Calibri" w:hAnsi="Calibri"/>
                <w:spacing w:val="-2"/>
                <w:sz w:val="20"/>
                <w:szCs w:val="20"/>
              </w:rPr>
              <w:t>my</w:t>
            </w:r>
            <w:r w:rsidRPr="009B3A8B">
              <w:rPr>
                <w:rFonts w:ascii="Calibri" w:hAnsi="Calibri"/>
                <w:spacing w:val="-1"/>
                <w:sz w:val="20"/>
                <w:szCs w:val="20"/>
              </w:rPr>
              <w:t xml:space="preserve"> entitlement,</w:t>
            </w:r>
            <w:r w:rsidRPr="009B3A8B">
              <w:rPr>
                <w:rFonts w:ascii="Calibri" w:hAnsi="Calibri"/>
                <w:sz w:val="20"/>
                <w:szCs w:val="20"/>
              </w:rPr>
              <w:t xml:space="preserve"> I</w:t>
            </w:r>
            <w:r w:rsidRPr="009B3A8B">
              <w:rPr>
                <w:rFonts w:ascii="Calibri" w:hAnsi="Calibri"/>
                <w:spacing w:val="-1"/>
                <w:sz w:val="20"/>
                <w:szCs w:val="20"/>
              </w:rPr>
              <w:t xml:space="preserve"> </w:t>
            </w:r>
            <w:r w:rsidRPr="009B3A8B">
              <w:rPr>
                <w:rFonts w:ascii="Calibri" w:hAnsi="Calibri"/>
                <w:sz w:val="20"/>
                <w:szCs w:val="20"/>
              </w:rPr>
              <w:t>will</w:t>
            </w:r>
            <w:r w:rsidRPr="009B3A8B">
              <w:rPr>
                <w:rFonts w:ascii="Calibri" w:hAnsi="Calibri"/>
                <w:spacing w:val="-1"/>
                <w:sz w:val="20"/>
                <w:szCs w:val="20"/>
              </w:rPr>
              <w:t xml:space="preserve"> promptly</w:t>
            </w:r>
            <w:r w:rsidRPr="009B3A8B">
              <w:rPr>
                <w:rFonts w:ascii="Calibri" w:hAnsi="Calibri"/>
                <w:sz w:val="20"/>
                <w:szCs w:val="20"/>
              </w:rPr>
              <w:t xml:space="preserve"> </w:t>
            </w:r>
            <w:r w:rsidRPr="009B3A8B">
              <w:rPr>
                <w:rFonts w:ascii="Calibri" w:hAnsi="Calibri"/>
                <w:spacing w:val="-2"/>
                <w:sz w:val="20"/>
                <w:szCs w:val="20"/>
              </w:rPr>
              <w:t>repay</w:t>
            </w:r>
            <w:r w:rsidRPr="009B3A8B">
              <w:rPr>
                <w:rFonts w:ascii="Calibri" w:hAnsi="Calibri"/>
                <w:spacing w:val="-1"/>
                <w:sz w:val="20"/>
                <w:szCs w:val="20"/>
              </w:rPr>
              <w:t xml:space="preserve"> </w:t>
            </w:r>
            <w:r w:rsidRPr="009B3A8B">
              <w:rPr>
                <w:rFonts w:ascii="Calibri" w:hAnsi="Calibri"/>
                <w:sz w:val="20"/>
                <w:szCs w:val="20"/>
              </w:rPr>
              <w:t xml:space="preserve">all </w:t>
            </w:r>
            <w:r w:rsidRPr="009B3A8B">
              <w:rPr>
                <w:rFonts w:ascii="Calibri" w:hAnsi="Calibri"/>
                <w:spacing w:val="-1"/>
                <w:sz w:val="20"/>
                <w:szCs w:val="20"/>
              </w:rPr>
              <w:t>bursaries, scholarships and awards.</w:t>
            </w:r>
          </w:p>
          <w:p w14:paraId="7012A8D2" w14:textId="77777777" w:rsidR="006036DC" w:rsidRPr="009B3A8B" w:rsidRDefault="006036DC" w:rsidP="006036DC">
            <w:pPr>
              <w:pStyle w:val="BodyText"/>
              <w:widowControl w:val="0"/>
              <w:numPr>
                <w:ilvl w:val="3"/>
                <w:numId w:val="33"/>
              </w:numPr>
              <w:tabs>
                <w:tab w:val="left" w:pos="951"/>
              </w:tabs>
              <w:spacing w:after="0" w:line="255" w:lineRule="auto"/>
              <w:ind w:right="442"/>
              <w:rPr>
                <w:rFonts w:ascii="Calibri" w:hAnsi="Calibri" w:cs="Calibri"/>
                <w:sz w:val="20"/>
                <w:szCs w:val="20"/>
              </w:rPr>
            </w:pPr>
            <w:r w:rsidRPr="009B3A8B">
              <w:rPr>
                <w:rFonts w:ascii="Calibri" w:hAnsi="Calibri"/>
                <w:sz w:val="20"/>
                <w:szCs w:val="20"/>
              </w:rPr>
              <w:t>I</w:t>
            </w:r>
            <w:r w:rsidRPr="009B3A8B">
              <w:rPr>
                <w:rFonts w:ascii="Calibri" w:hAnsi="Calibri"/>
                <w:spacing w:val="-2"/>
                <w:sz w:val="20"/>
                <w:szCs w:val="20"/>
              </w:rPr>
              <w:t xml:space="preserve"> </w:t>
            </w:r>
            <w:r w:rsidRPr="009B3A8B">
              <w:rPr>
                <w:rFonts w:ascii="Calibri" w:hAnsi="Calibri"/>
                <w:spacing w:val="-1"/>
                <w:sz w:val="20"/>
                <w:szCs w:val="20"/>
              </w:rPr>
              <w:t xml:space="preserve">understand that </w:t>
            </w:r>
            <w:proofErr w:type="spellStart"/>
            <w:r w:rsidRPr="009B3A8B">
              <w:rPr>
                <w:rFonts w:ascii="Calibri" w:hAnsi="Calibri"/>
                <w:sz w:val="20"/>
                <w:szCs w:val="20"/>
              </w:rPr>
              <w:t>Indspire</w:t>
            </w:r>
            <w:proofErr w:type="spellEnd"/>
            <w:r w:rsidRPr="009B3A8B">
              <w:rPr>
                <w:rFonts w:ascii="Calibri" w:hAnsi="Calibri"/>
                <w:sz w:val="20"/>
                <w:szCs w:val="20"/>
              </w:rPr>
              <w:t xml:space="preserve"> will share my contact information with Sponsors for potential outreach, award recognition ceremonies/certificates, internships or possible employment opportunities.</w:t>
            </w:r>
          </w:p>
          <w:p w14:paraId="16E3854A" w14:textId="77777777" w:rsidR="006036DC" w:rsidRPr="009B3A8B" w:rsidRDefault="006036DC" w:rsidP="006036DC">
            <w:pPr>
              <w:pStyle w:val="BodyText"/>
              <w:widowControl w:val="0"/>
              <w:numPr>
                <w:ilvl w:val="3"/>
                <w:numId w:val="33"/>
              </w:numPr>
              <w:tabs>
                <w:tab w:val="left" w:pos="951"/>
              </w:tabs>
              <w:spacing w:after="0" w:line="255" w:lineRule="auto"/>
              <w:ind w:right="442"/>
              <w:rPr>
                <w:rFonts w:ascii="Calibri" w:hAnsi="Calibri" w:cs="Calibri"/>
                <w:sz w:val="20"/>
                <w:szCs w:val="20"/>
              </w:rPr>
            </w:pPr>
            <w:r w:rsidRPr="009B3A8B">
              <w:rPr>
                <w:rFonts w:ascii="Calibri" w:hAnsi="Calibri"/>
                <w:sz w:val="20"/>
                <w:szCs w:val="20"/>
              </w:rPr>
              <w:t xml:space="preserve">I give my consent to </w:t>
            </w:r>
            <w:proofErr w:type="spellStart"/>
            <w:r w:rsidRPr="009B3A8B">
              <w:rPr>
                <w:rFonts w:ascii="Calibri" w:hAnsi="Calibri"/>
                <w:sz w:val="20"/>
                <w:szCs w:val="20"/>
              </w:rPr>
              <w:t>Indspire</w:t>
            </w:r>
            <w:proofErr w:type="spellEnd"/>
            <w:r w:rsidRPr="009B3A8B">
              <w:rPr>
                <w:rFonts w:ascii="Calibri" w:hAnsi="Calibri"/>
                <w:sz w:val="20"/>
                <w:szCs w:val="20"/>
              </w:rPr>
              <w:t xml:space="preserve">, to use publish my academic and letter of introduction information, in </w:t>
            </w:r>
            <w:proofErr w:type="spellStart"/>
            <w:r w:rsidRPr="009B3A8B">
              <w:rPr>
                <w:rFonts w:ascii="Calibri" w:hAnsi="Calibri"/>
                <w:sz w:val="20"/>
                <w:szCs w:val="20"/>
              </w:rPr>
              <w:t>Indspire</w:t>
            </w:r>
            <w:proofErr w:type="spellEnd"/>
            <w:r w:rsidRPr="009B3A8B">
              <w:rPr>
                <w:rFonts w:ascii="Calibri" w:hAnsi="Calibri"/>
                <w:sz w:val="20"/>
                <w:szCs w:val="20"/>
              </w:rPr>
              <w:t xml:space="preserve"> promotion, marketing, advertising or in Sponsor communications.</w:t>
            </w:r>
          </w:p>
          <w:p w14:paraId="317D2B3F" w14:textId="77777777" w:rsidR="006036DC" w:rsidRPr="009B3A8B" w:rsidRDefault="006036DC" w:rsidP="006036DC">
            <w:pPr>
              <w:pStyle w:val="BodyText"/>
              <w:widowControl w:val="0"/>
              <w:numPr>
                <w:ilvl w:val="3"/>
                <w:numId w:val="33"/>
              </w:numPr>
              <w:tabs>
                <w:tab w:val="left" w:pos="951"/>
              </w:tabs>
              <w:spacing w:after="0" w:line="255" w:lineRule="auto"/>
              <w:ind w:right="442"/>
              <w:rPr>
                <w:rFonts w:ascii="Calibri" w:hAnsi="Calibri" w:cs="Calibri"/>
                <w:sz w:val="20"/>
                <w:szCs w:val="20"/>
              </w:rPr>
            </w:pPr>
            <w:r w:rsidRPr="009B3A8B">
              <w:rPr>
                <w:rFonts w:ascii="Calibri" w:hAnsi="Calibri" w:cs="Calibri"/>
                <w:sz w:val="20"/>
                <w:szCs w:val="20"/>
              </w:rPr>
              <w:t xml:space="preserve">I give my consent to both my educational institution and </w:t>
            </w:r>
            <w:proofErr w:type="spellStart"/>
            <w:r w:rsidRPr="009B3A8B">
              <w:rPr>
                <w:rFonts w:ascii="Calibri" w:hAnsi="Calibri" w:cs="Calibri"/>
                <w:sz w:val="20"/>
                <w:szCs w:val="20"/>
              </w:rPr>
              <w:t>Indspire</w:t>
            </w:r>
            <w:proofErr w:type="spellEnd"/>
            <w:r w:rsidRPr="009B3A8B">
              <w:rPr>
                <w:rFonts w:ascii="Calibri" w:hAnsi="Calibri" w:cs="Calibri"/>
                <w:sz w:val="20"/>
                <w:szCs w:val="20"/>
              </w:rPr>
              <w:t xml:space="preserve"> to confirm any financial support that I am receiving in order </w:t>
            </w:r>
            <w:commentRangeStart w:id="64"/>
            <w:r w:rsidRPr="009B3A8B">
              <w:rPr>
                <w:rFonts w:ascii="Calibri" w:hAnsi="Calibri" w:cs="Calibri"/>
                <w:sz w:val="20"/>
                <w:szCs w:val="20"/>
              </w:rPr>
              <w:t>for</w:t>
            </w:r>
            <w:commentRangeEnd w:id="64"/>
            <w:r w:rsidRPr="009B3A8B">
              <w:rPr>
                <w:rStyle w:val="CommentReference"/>
                <w:rFonts w:ascii="Calibri" w:eastAsiaTheme="minorHAnsi" w:hAnsi="Calibri"/>
                <w:sz w:val="20"/>
                <w:szCs w:val="20"/>
              </w:rPr>
              <w:commentReference w:id="64"/>
            </w:r>
            <w:r w:rsidRPr="009B3A8B">
              <w:rPr>
                <w:rFonts w:ascii="Calibri" w:hAnsi="Calibri" w:cs="Calibri"/>
                <w:sz w:val="20"/>
                <w:szCs w:val="20"/>
              </w:rPr>
              <w:t xml:space="preserve"> </w:t>
            </w:r>
            <w:proofErr w:type="spellStart"/>
            <w:r w:rsidRPr="009B3A8B">
              <w:rPr>
                <w:rFonts w:ascii="Calibri" w:hAnsi="Calibri" w:cs="Calibri"/>
                <w:sz w:val="20"/>
                <w:szCs w:val="20"/>
              </w:rPr>
              <w:t>Indspire</w:t>
            </w:r>
            <w:proofErr w:type="spellEnd"/>
            <w:r w:rsidRPr="009B3A8B">
              <w:rPr>
                <w:rFonts w:ascii="Calibri" w:hAnsi="Calibri" w:cs="Calibri"/>
                <w:sz w:val="20"/>
                <w:szCs w:val="20"/>
              </w:rPr>
              <w:t xml:space="preserve"> to determine my financial need.</w:t>
            </w:r>
          </w:p>
          <w:p w14:paraId="29F0CEAE" w14:textId="77777777" w:rsidR="006036DC" w:rsidRPr="009B3A8B" w:rsidRDefault="006036DC" w:rsidP="006036DC">
            <w:pPr>
              <w:pStyle w:val="BodyText"/>
              <w:widowControl w:val="0"/>
              <w:numPr>
                <w:ilvl w:val="3"/>
                <w:numId w:val="33"/>
              </w:numPr>
              <w:tabs>
                <w:tab w:val="left" w:pos="951"/>
              </w:tabs>
              <w:spacing w:after="0" w:line="255" w:lineRule="auto"/>
              <w:ind w:right="442"/>
              <w:rPr>
                <w:rFonts w:ascii="Calibri" w:hAnsi="Calibri" w:cs="Calibri"/>
                <w:sz w:val="20"/>
                <w:szCs w:val="20"/>
              </w:rPr>
            </w:pPr>
            <w:r w:rsidRPr="009B3A8B">
              <w:rPr>
                <w:rFonts w:ascii="Calibri" w:hAnsi="Calibri"/>
                <w:sz w:val="20"/>
                <w:szCs w:val="20"/>
                <w:lang w:val="en-CA"/>
              </w:rPr>
              <w:t xml:space="preserve">If I receive a bursary or scholarship from </w:t>
            </w:r>
            <w:proofErr w:type="spellStart"/>
            <w:r w:rsidRPr="009B3A8B">
              <w:rPr>
                <w:rFonts w:ascii="Calibri" w:hAnsi="Calibri"/>
                <w:sz w:val="20"/>
                <w:szCs w:val="20"/>
                <w:lang w:val="en-CA"/>
              </w:rPr>
              <w:t>Indspire</w:t>
            </w:r>
            <w:proofErr w:type="spellEnd"/>
            <w:r w:rsidRPr="009B3A8B">
              <w:rPr>
                <w:rFonts w:ascii="Calibri" w:hAnsi="Calibri"/>
                <w:sz w:val="20"/>
                <w:szCs w:val="20"/>
                <w:lang w:val="en-CA"/>
              </w:rPr>
              <w:t xml:space="preserve"> I consent to </w:t>
            </w:r>
            <w:proofErr w:type="spellStart"/>
            <w:r w:rsidRPr="009B3A8B">
              <w:rPr>
                <w:rFonts w:ascii="Calibri" w:hAnsi="Calibri"/>
                <w:sz w:val="20"/>
                <w:szCs w:val="20"/>
                <w:lang w:val="en-CA"/>
              </w:rPr>
              <w:t>Indspire</w:t>
            </w:r>
            <w:proofErr w:type="spellEnd"/>
            <w:r w:rsidRPr="009B3A8B">
              <w:rPr>
                <w:rFonts w:ascii="Calibri" w:hAnsi="Calibri"/>
                <w:sz w:val="20"/>
                <w:szCs w:val="20"/>
                <w:lang w:val="en-CA"/>
              </w:rPr>
              <w:t xml:space="preserve"> or its agent, verifying my educational background and graduation record.  This consent will remain in effect until withdrawn by me in writing. I understand that </w:t>
            </w:r>
            <w:proofErr w:type="spellStart"/>
            <w:r w:rsidRPr="009B3A8B">
              <w:rPr>
                <w:rFonts w:ascii="Calibri" w:hAnsi="Calibri"/>
                <w:sz w:val="20"/>
                <w:szCs w:val="20"/>
                <w:lang w:val="en-CA"/>
              </w:rPr>
              <w:t>Indspire</w:t>
            </w:r>
            <w:proofErr w:type="spellEnd"/>
            <w:r w:rsidRPr="009B3A8B">
              <w:rPr>
                <w:rFonts w:ascii="Calibri" w:hAnsi="Calibri"/>
                <w:sz w:val="20"/>
                <w:szCs w:val="20"/>
                <w:lang w:val="en-CA"/>
              </w:rPr>
              <w:t xml:space="preserve"> will use the results of the educational and graduation verification to report back to its funders and that this helps </w:t>
            </w:r>
            <w:proofErr w:type="spellStart"/>
            <w:r w:rsidRPr="009B3A8B">
              <w:rPr>
                <w:rFonts w:ascii="Calibri" w:hAnsi="Calibri"/>
                <w:sz w:val="20"/>
                <w:szCs w:val="20"/>
                <w:lang w:val="en-CA"/>
              </w:rPr>
              <w:t>Indspire</w:t>
            </w:r>
            <w:proofErr w:type="spellEnd"/>
            <w:r w:rsidRPr="009B3A8B">
              <w:rPr>
                <w:rFonts w:ascii="Calibri" w:hAnsi="Calibri"/>
                <w:sz w:val="20"/>
                <w:szCs w:val="20"/>
                <w:lang w:val="en-CA"/>
              </w:rPr>
              <w:t xml:space="preserve"> to raise more funding to support more students.  I hereby authorize the academic institution that </w:t>
            </w:r>
            <w:r w:rsidRPr="009B3A8B">
              <w:rPr>
                <w:rFonts w:ascii="Calibri" w:hAnsi="Calibri"/>
                <w:sz w:val="20"/>
                <w:szCs w:val="20"/>
                <w:lang w:val="en-CA"/>
              </w:rPr>
              <w:lastRenderedPageBreak/>
              <w:t xml:space="preserve">holds information relating to my educational background and graduation record (the “academic institution”) to disclose this information to </w:t>
            </w:r>
            <w:proofErr w:type="spellStart"/>
            <w:r w:rsidRPr="009B3A8B">
              <w:rPr>
                <w:rFonts w:ascii="Calibri" w:hAnsi="Calibri"/>
                <w:sz w:val="20"/>
                <w:szCs w:val="20"/>
                <w:lang w:val="en-CA"/>
              </w:rPr>
              <w:t>Indspire</w:t>
            </w:r>
            <w:proofErr w:type="spellEnd"/>
            <w:r w:rsidRPr="009B3A8B">
              <w:rPr>
                <w:rFonts w:ascii="Calibri" w:hAnsi="Calibri"/>
                <w:sz w:val="20"/>
                <w:szCs w:val="20"/>
                <w:lang w:val="en-CA"/>
              </w:rPr>
              <w:t xml:space="preserve"> or its agent.  I hereby release and forever discharge the academic institution, </w:t>
            </w:r>
            <w:proofErr w:type="spellStart"/>
            <w:r w:rsidRPr="009B3A8B">
              <w:rPr>
                <w:rFonts w:ascii="Calibri" w:hAnsi="Calibri"/>
                <w:sz w:val="20"/>
                <w:szCs w:val="20"/>
                <w:lang w:val="en-CA"/>
              </w:rPr>
              <w:t>Indspire</w:t>
            </w:r>
            <w:proofErr w:type="spellEnd"/>
            <w:r w:rsidRPr="009B3A8B">
              <w:rPr>
                <w:rFonts w:ascii="Calibri" w:hAnsi="Calibri"/>
                <w:sz w:val="20"/>
                <w:szCs w:val="20"/>
                <w:lang w:val="en-CA"/>
              </w:rPr>
              <w:t xml:space="preserve"> and its agent, and their respective affiliated entities and all of their former, current and future partners, directors, officers, employees, agents, successors and assigns from any actions, claims and demands of any kind whatsoever in any way relating to the collection, disclosure or use of information regarding my educational background and graduation record by the academic institution, </w:t>
            </w:r>
            <w:proofErr w:type="spellStart"/>
            <w:r w:rsidRPr="009B3A8B">
              <w:rPr>
                <w:rFonts w:ascii="Calibri" w:hAnsi="Calibri"/>
                <w:sz w:val="20"/>
                <w:szCs w:val="20"/>
                <w:lang w:val="en-CA"/>
              </w:rPr>
              <w:t>Indspire</w:t>
            </w:r>
            <w:proofErr w:type="spellEnd"/>
            <w:r w:rsidRPr="009B3A8B">
              <w:rPr>
                <w:rFonts w:ascii="Calibri" w:hAnsi="Calibri"/>
                <w:sz w:val="20"/>
                <w:szCs w:val="20"/>
                <w:lang w:val="en-CA"/>
              </w:rPr>
              <w:t xml:space="preserve"> and/or its agent.</w:t>
            </w:r>
          </w:p>
          <w:p w14:paraId="064C38DE" w14:textId="77777777" w:rsidR="009B3A8B" w:rsidRPr="009B3A8B" w:rsidRDefault="009B3A8B" w:rsidP="009B3A8B">
            <w:pPr>
              <w:pStyle w:val="BodyText"/>
              <w:widowControl w:val="0"/>
              <w:tabs>
                <w:tab w:val="left" w:pos="951"/>
              </w:tabs>
              <w:spacing w:after="0" w:line="255" w:lineRule="auto"/>
              <w:ind w:left="950" w:right="442"/>
              <w:rPr>
                <w:rFonts w:ascii="Calibri" w:hAnsi="Calibri" w:cs="Calibri"/>
                <w:sz w:val="20"/>
                <w:szCs w:val="20"/>
              </w:rPr>
            </w:pPr>
          </w:p>
          <w:p w14:paraId="45D29E95" w14:textId="352E4197" w:rsidR="003D133F" w:rsidRPr="006F611C" w:rsidRDefault="006036DC" w:rsidP="00E8383A">
            <w:pPr>
              <w:rPr>
                <w:rFonts w:ascii="Calibri" w:hAnsi="Calibri"/>
              </w:rPr>
            </w:pPr>
            <w:r w:rsidRPr="009B3A8B">
              <w:rPr>
                <w:rFonts w:ascii="Calibri" w:hAnsi="Calibri"/>
                <w:sz w:val="20"/>
                <w:szCs w:val="20"/>
              </w:rPr>
              <w:t>I</w:t>
            </w:r>
            <w:r w:rsidRPr="009B3A8B">
              <w:rPr>
                <w:rFonts w:ascii="Calibri" w:hAnsi="Calibri"/>
                <w:spacing w:val="-2"/>
                <w:sz w:val="20"/>
                <w:szCs w:val="20"/>
              </w:rPr>
              <w:t xml:space="preserve"> have</w:t>
            </w:r>
            <w:r w:rsidRPr="009B3A8B">
              <w:rPr>
                <w:rFonts w:ascii="Calibri" w:hAnsi="Calibri"/>
                <w:spacing w:val="-1"/>
                <w:sz w:val="20"/>
                <w:szCs w:val="20"/>
              </w:rPr>
              <w:t xml:space="preserve"> read </w:t>
            </w:r>
            <w:r w:rsidRPr="009B3A8B">
              <w:rPr>
                <w:rFonts w:ascii="Calibri" w:hAnsi="Calibri"/>
                <w:sz w:val="20"/>
                <w:szCs w:val="20"/>
              </w:rPr>
              <w:t>and</w:t>
            </w:r>
            <w:r w:rsidRPr="009B3A8B">
              <w:rPr>
                <w:rFonts w:ascii="Calibri" w:hAnsi="Calibri"/>
                <w:spacing w:val="-1"/>
                <w:sz w:val="20"/>
                <w:szCs w:val="20"/>
              </w:rPr>
              <w:t xml:space="preserve"> understood </w:t>
            </w:r>
            <w:r w:rsidRPr="009B3A8B">
              <w:rPr>
                <w:rFonts w:ascii="Calibri" w:hAnsi="Calibri"/>
                <w:sz w:val="20"/>
                <w:szCs w:val="20"/>
              </w:rPr>
              <w:t>all</w:t>
            </w:r>
            <w:r w:rsidRPr="009B3A8B">
              <w:rPr>
                <w:rFonts w:ascii="Calibri" w:hAnsi="Calibri"/>
                <w:spacing w:val="-1"/>
                <w:sz w:val="20"/>
                <w:szCs w:val="20"/>
              </w:rPr>
              <w:t xml:space="preserve"> </w:t>
            </w:r>
            <w:r w:rsidRPr="009B3A8B">
              <w:rPr>
                <w:rFonts w:ascii="Calibri" w:hAnsi="Calibri"/>
                <w:sz w:val="20"/>
                <w:szCs w:val="20"/>
              </w:rPr>
              <w:t>parts</w:t>
            </w:r>
            <w:r w:rsidRPr="009B3A8B">
              <w:rPr>
                <w:rFonts w:ascii="Calibri" w:hAnsi="Calibri"/>
                <w:spacing w:val="-1"/>
                <w:sz w:val="20"/>
                <w:szCs w:val="20"/>
              </w:rPr>
              <w:t xml:space="preserve"> </w:t>
            </w:r>
            <w:r w:rsidRPr="009B3A8B">
              <w:rPr>
                <w:rFonts w:ascii="Calibri" w:hAnsi="Calibri"/>
                <w:sz w:val="20"/>
                <w:szCs w:val="20"/>
              </w:rPr>
              <w:t>of</w:t>
            </w:r>
            <w:r w:rsidRPr="009B3A8B">
              <w:rPr>
                <w:rFonts w:ascii="Calibri" w:hAnsi="Calibri"/>
                <w:spacing w:val="-1"/>
                <w:sz w:val="20"/>
                <w:szCs w:val="20"/>
              </w:rPr>
              <w:t xml:space="preserve"> </w:t>
            </w:r>
            <w:r w:rsidRPr="009B3A8B">
              <w:rPr>
                <w:rFonts w:ascii="Calibri" w:hAnsi="Calibri"/>
                <w:sz w:val="20"/>
                <w:szCs w:val="20"/>
              </w:rPr>
              <w:t>this</w:t>
            </w:r>
            <w:r w:rsidRPr="009B3A8B">
              <w:rPr>
                <w:rFonts w:ascii="Calibri" w:hAnsi="Calibri"/>
                <w:spacing w:val="-1"/>
                <w:sz w:val="20"/>
                <w:szCs w:val="20"/>
              </w:rPr>
              <w:t xml:space="preserve"> </w:t>
            </w:r>
            <w:r w:rsidRPr="009B3A8B">
              <w:rPr>
                <w:rFonts w:ascii="Calibri" w:hAnsi="Calibri"/>
                <w:sz w:val="20"/>
                <w:szCs w:val="20"/>
              </w:rPr>
              <w:t>section,</w:t>
            </w:r>
            <w:r w:rsidRPr="009B3A8B">
              <w:rPr>
                <w:rFonts w:ascii="Calibri" w:hAnsi="Calibri"/>
                <w:spacing w:val="-1"/>
                <w:sz w:val="20"/>
                <w:szCs w:val="20"/>
              </w:rPr>
              <w:t xml:space="preserve"> </w:t>
            </w:r>
            <w:r w:rsidRPr="009B3A8B">
              <w:rPr>
                <w:rFonts w:ascii="Calibri" w:hAnsi="Calibri"/>
                <w:sz w:val="20"/>
                <w:szCs w:val="20"/>
              </w:rPr>
              <w:t>including</w:t>
            </w:r>
            <w:r w:rsidRPr="009B3A8B">
              <w:rPr>
                <w:rFonts w:ascii="Calibri" w:hAnsi="Calibri"/>
                <w:spacing w:val="-1"/>
                <w:sz w:val="20"/>
                <w:szCs w:val="20"/>
              </w:rPr>
              <w:t xml:space="preserve"> </w:t>
            </w:r>
            <w:r w:rsidRPr="009B3A8B">
              <w:rPr>
                <w:rFonts w:ascii="Calibri" w:hAnsi="Calibri"/>
                <w:sz w:val="20"/>
                <w:szCs w:val="20"/>
              </w:rPr>
              <w:t>the</w:t>
            </w:r>
            <w:r w:rsidRPr="009B3A8B">
              <w:rPr>
                <w:rFonts w:ascii="Calibri" w:hAnsi="Calibri"/>
                <w:spacing w:val="-1"/>
                <w:sz w:val="20"/>
                <w:szCs w:val="20"/>
              </w:rPr>
              <w:t xml:space="preserve"> </w:t>
            </w:r>
            <w:r w:rsidRPr="009B3A8B">
              <w:rPr>
                <w:rFonts w:ascii="Calibri" w:hAnsi="Calibri"/>
                <w:sz w:val="20"/>
                <w:szCs w:val="20"/>
              </w:rPr>
              <w:t>notice</w:t>
            </w:r>
            <w:r w:rsidRPr="009B3A8B">
              <w:rPr>
                <w:rFonts w:ascii="Calibri" w:hAnsi="Calibri"/>
                <w:spacing w:val="-2"/>
                <w:sz w:val="20"/>
                <w:szCs w:val="20"/>
              </w:rPr>
              <w:t xml:space="preserve"> </w:t>
            </w:r>
            <w:r w:rsidRPr="009B3A8B">
              <w:rPr>
                <w:rFonts w:ascii="Calibri" w:hAnsi="Calibri"/>
                <w:sz w:val="20"/>
                <w:szCs w:val="20"/>
              </w:rPr>
              <w:t>of</w:t>
            </w:r>
            <w:r w:rsidRPr="009B3A8B">
              <w:rPr>
                <w:rFonts w:ascii="Calibri" w:hAnsi="Calibri"/>
                <w:spacing w:val="-1"/>
                <w:sz w:val="20"/>
                <w:szCs w:val="20"/>
              </w:rPr>
              <w:t xml:space="preserve"> collection, </w:t>
            </w:r>
            <w:r w:rsidRPr="009B3A8B">
              <w:rPr>
                <w:rFonts w:ascii="Calibri" w:hAnsi="Calibri"/>
                <w:sz w:val="20"/>
                <w:szCs w:val="20"/>
              </w:rPr>
              <w:t>use</w:t>
            </w:r>
            <w:r w:rsidRPr="009B3A8B">
              <w:rPr>
                <w:rFonts w:ascii="Calibri" w:hAnsi="Calibri"/>
                <w:spacing w:val="-1"/>
                <w:sz w:val="20"/>
                <w:szCs w:val="20"/>
              </w:rPr>
              <w:t xml:space="preserve"> </w:t>
            </w:r>
            <w:r w:rsidRPr="009B3A8B">
              <w:rPr>
                <w:rFonts w:ascii="Calibri" w:hAnsi="Calibri"/>
                <w:sz w:val="20"/>
                <w:szCs w:val="20"/>
              </w:rPr>
              <w:t>and</w:t>
            </w:r>
            <w:r w:rsidRPr="009B3A8B">
              <w:rPr>
                <w:rFonts w:ascii="Calibri" w:hAnsi="Calibri"/>
                <w:spacing w:val="-1"/>
                <w:sz w:val="20"/>
                <w:szCs w:val="20"/>
              </w:rPr>
              <w:t xml:space="preserve"> disclosure </w:t>
            </w:r>
            <w:r w:rsidRPr="009B3A8B">
              <w:rPr>
                <w:rFonts w:ascii="Calibri" w:hAnsi="Calibri"/>
                <w:sz w:val="20"/>
                <w:szCs w:val="20"/>
              </w:rPr>
              <w:t>of</w:t>
            </w:r>
            <w:r w:rsidRPr="009B3A8B">
              <w:rPr>
                <w:rFonts w:ascii="Calibri" w:hAnsi="Calibri"/>
                <w:spacing w:val="-1"/>
                <w:sz w:val="20"/>
                <w:szCs w:val="20"/>
              </w:rPr>
              <w:t xml:space="preserve"> </w:t>
            </w:r>
            <w:r w:rsidRPr="009B3A8B">
              <w:rPr>
                <w:rFonts w:ascii="Calibri" w:hAnsi="Calibri"/>
                <w:spacing w:val="-2"/>
                <w:sz w:val="20"/>
                <w:szCs w:val="20"/>
              </w:rPr>
              <w:t>my</w:t>
            </w:r>
            <w:r w:rsidRPr="009B3A8B">
              <w:rPr>
                <w:rFonts w:ascii="Calibri" w:hAnsi="Calibri"/>
                <w:spacing w:val="-1"/>
                <w:sz w:val="20"/>
                <w:szCs w:val="20"/>
              </w:rPr>
              <w:t xml:space="preserve"> personal information,</w:t>
            </w:r>
            <w:r w:rsidRPr="009B3A8B">
              <w:rPr>
                <w:rFonts w:ascii="Calibri" w:hAnsi="Calibri"/>
                <w:spacing w:val="61"/>
                <w:w w:val="99"/>
                <w:sz w:val="20"/>
                <w:szCs w:val="20"/>
              </w:rPr>
              <w:t xml:space="preserve"> </w:t>
            </w:r>
            <w:r w:rsidRPr="009B3A8B">
              <w:rPr>
                <w:rFonts w:ascii="Calibri" w:hAnsi="Calibri"/>
                <w:sz w:val="20"/>
                <w:szCs w:val="20"/>
              </w:rPr>
              <w:t>and</w:t>
            </w:r>
            <w:r w:rsidRPr="009B3A8B">
              <w:rPr>
                <w:rFonts w:ascii="Calibri" w:hAnsi="Calibri"/>
                <w:spacing w:val="-1"/>
                <w:sz w:val="20"/>
                <w:szCs w:val="20"/>
              </w:rPr>
              <w:t xml:space="preserve"> </w:t>
            </w:r>
            <w:r w:rsidRPr="009B3A8B">
              <w:rPr>
                <w:rFonts w:ascii="Calibri" w:hAnsi="Calibri"/>
                <w:spacing w:val="-2"/>
                <w:sz w:val="20"/>
                <w:szCs w:val="20"/>
              </w:rPr>
              <w:t>my</w:t>
            </w:r>
            <w:r w:rsidRPr="009B3A8B">
              <w:rPr>
                <w:rFonts w:ascii="Calibri" w:hAnsi="Calibri"/>
                <w:spacing w:val="-1"/>
                <w:sz w:val="20"/>
                <w:szCs w:val="20"/>
              </w:rPr>
              <w:t xml:space="preserve"> signature </w:t>
            </w:r>
            <w:r w:rsidRPr="009B3A8B">
              <w:rPr>
                <w:rFonts w:ascii="Calibri" w:hAnsi="Calibri"/>
                <w:spacing w:val="-2"/>
                <w:sz w:val="20"/>
                <w:szCs w:val="20"/>
              </w:rPr>
              <w:t>a</w:t>
            </w:r>
            <w:r w:rsidRPr="009B3A8B">
              <w:rPr>
                <w:rFonts w:ascii="Calibri" w:hAnsi="Calibri"/>
                <w:spacing w:val="-3"/>
                <w:sz w:val="20"/>
                <w:szCs w:val="20"/>
              </w:rPr>
              <w:t>tt</w:t>
            </w:r>
            <w:r w:rsidRPr="009B3A8B">
              <w:rPr>
                <w:rFonts w:ascii="Calibri" w:hAnsi="Calibri"/>
                <w:spacing w:val="-2"/>
                <w:sz w:val="20"/>
                <w:szCs w:val="20"/>
              </w:rPr>
              <w:t>ests</w:t>
            </w:r>
            <w:r w:rsidRPr="009B3A8B">
              <w:rPr>
                <w:rFonts w:ascii="Calibri" w:hAnsi="Calibri"/>
                <w:spacing w:val="-1"/>
                <w:sz w:val="20"/>
                <w:szCs w:val="20"/>
              </w:rPr>
              <w:t xml:space="preserve"> to </w:t>
            </w:r>
            <w:r w:rsidRPr="009B3A8B">
              <w:rPr>
                <w:rFonts w:ascii="Calibri" w:hAnsi="Calibri"/>
                <w:spacing w:val="-2"/>
                <w:sz w:val="20"/>
                <w:szCs w:val="20"/>
              </w:rPr>
              <w:t>my</w:t>
            </w:r>
            <w:r w:rsidRPr="009B3A8B">
              <w:rPr>
                <w:rFonts w:ascii="Calibri" w:hAnsi="Calibri"/>
                <w:spacing w:val="-1"/>
                <w:sz w:val="20"/>
                <w:szCs w:val="20"/>
              </w:rPr>
              <w:t xml:space="preserve"> consent</w:t>
            </w:r>
            <w:r w:rsidRPr="009B3A8B">
              <w:rPr>
                <w:rFonts w:ascii="Calibri" w:hAnsi="Calibri"/>
                <w:sz w:val="20"/>
                <w:szCs w:val="20"/>
              </w:rPr>
              <w:t xml:space="preserve"> </w:t>
            </w:r>
            <w:r w:rsidRPr="009B3A8B">
              <w:rPr>
                <w:rFonts w:ascii="Calibri" w:hAnsi="Calibri"/>
                <w:spacing w:val="-1"/>
                <w:sz w:val="20"/>
                <w:szCs w:val="20"/>
              </w:rPr>
              <w:t xml:space="preserve">to </w:t>
            </w:r>
            <w:r w:rsidRPr="009B3A8B">
              <w:rPr>
                <w:rFonts w:ascii="Calibri" w:hAnsi="Calibri"/>
                <w:sz w:val="20"/>
                <w:szCs w:val="20"/>
              </w:rPr>
              <w:t>the</w:t>
            </w:r>
            <w:r w:rsidRPr="009B3A8B">
              <w:rPr>
                <w:rFonts w:ascii="Calibri" w:hAnsi="Calibri"/>
                <w:spacing w:val="-1"/>
                <w:sz w:val="20"/>
                <w:szCs w:val="20"/>
              </w:rPr>
              <w:t xml:space="preserve"> indirect collection, </w:t>
            </w:r>
            <w:r w:rsidRPr="009B3A8B">
              <w:rPr>
                <w:rFonts w:ascii="Calibri" w:hAnsi="Calibri"/>
                <w:sz w:val="20"/>
                <w:szCs w:val="20"/>
              </w:rPr>
              <w:t>use</w:t>
            </w:r>
            <w:r w:rsidRPr="009B3A8B">
              <w:rPr>
                <w:rFonts w:ascii="Calibri" w:hAnsi="Calibri"/>
                <w:spacing w:val="-1"/>
                <w:sz w:val="20"/>
                <w:szCs w:val="20"/>
              </w:rPr>
              <w:t xml:space="preserve"> </w:t>
            </w:r>
            <w:r w:rsidRPr="009B3A8B">
              <w:rPr>
                <w:rFonts w:ascii="Calibri" w:hAnsi="Calibri"/>
                <w:sz w:val="20"/>
                <w:szCs w:val="20"/>
              </w:rPr>
              <w:t xml:space="preserve">and </w:t>
            </w:r>
            <w:r w:rsidRPr="009B3A8B">
              <w:rPr>
                <w:rFonts w:ascii="Calibri" w:hAnsi="Calibri"/>
                <w:spacing w:val="-1"/>
                <w:sz w:val="20"/>
                <w:szCs w:val="20"/>
              </w:rPr>
              <w:t xml:space="preserve">disclosure </w:t>
            </w:r>
            <w:r w:rsidRPr="009B3A8B">
              <w:rPr>
                <w:rFonts w:ascii="Calibri" w:hAnsi="Calibri"/>
                <w:sz w:val="20"/>
                <w:szCs w:val="20"/>
              </w:rPr>
              <w:t>of</w:t>
            </w:r>
            <w:r w:rsidRPr="009B3A8B">
              <w:rPr>
                <w:rFonts w:ascii="Calibri" w:hAnsi="Calibri"/>
                <w:spacing w:val="-1"/>
                <w:sz w:val="20"/>
                <w:szCs w:val="20"/>
              </w:rPr>
              <w:t xml:space="preserve"> </w:t>
            </w:r>
            <w:r w:rsidRPr="009B3A8B">
              <w:rPr>
                <w:rFonts w:ascii="Calibri" w:hAnsi="Calibri"/>
                <w:spacing w:val="-2"/>
                <w:sz w:val="20"/>
                <w:szCs w:val="20"/>
              </w:rPr>
              <w:t>my</w:t>
            </w:r>
            <w:r w:rsidRPr="009B3A8B">
              <w:rPr>
                <w:rFonts w:ascii="Calibri" w:hAnsi="Calibri"/>
                <w:spacing w:val="-1"/>
                <w:sz w:val="20"/>
                <w:szCs w:val="20"/>
              </w:rPr>
              <w:t xml:space="preserve"> personal information </w:t>
            </w:r>
            <w:r w:rsidRPr="009B3A8B">
              <w:rPr>
                <w:rFonts w:ascii="Calibri" w:hAnsi="Calibri"/>
                <w:sz w:val="20"/>
                <w:szCs w:val="20"/>
              </w:rPr>
              <w:t xml:space="preserve">and </w:t>
            </w:r>
            <w:r w:rsidRPr="009B3A8B">
              <w:rPr>
                <w:rFonts w:ascii="Calibri" w:hAnsi="Calibri"/>
                <w:spacing w:val="-1"/>
                <w:sz w:val="20"/>
                <w:szCs w:val="20"/>
              </w:rPr>
              <w:t xml:space="preserve">that </w:t>
            </w:r>
            <w:r w:rsidRPr="009B3A8B">
              <w:rPr>
                <w:rFonts w:ascii="Calibri" w:hAnsi="Calibri"/>
                <w:spacing w:val="-2"/>
                <w:sz w:val="20"/>
                <w:szCs w:val="20"/>
              </w:rPr>
              <w:t>my</w:t>
            </w:r>
            <w:r w:rsidR="009B3A8B">
              <w:rPr>
                <w:rFonts w:ascii="Calibri" w:hAnsi="Calibri"/>
                <w:spacing w:val="89"/>
                <w:sz w:val="20"/>
                <w:szCs w:val="20"/>
              </w:rPr>
              <w:t xml:space="preserve"> </w:t>
            </w:r>
            <w:r w:rsidRPr="009B3A8B">
              <w:rPr>
                <w:rFonts w:ascii="Calibri" w:hAnsi="Calibri"/>
                <w:spacing w:val="-1"/>
                <w:sz w:val="20"/>
                <w:szCs w:val="20"/>
              </w:rPr>
              <w:t xml:space="preserve">declaration </w:t>
            </w:r>
            <w:r w:rsidRPr="009B3A8B">
              <w:rPr>
                <w:rFonts w:ascii="Calibri" w:hAnsi="Calibri"/>
                <w:sz w:val="20"/>
                <w:szCs w:val="20"/>
              </w:rPr>
              <w:t>is</w:t>
            </w:r>
            <w:r w:rsidRPr="009B3A8B">
              <w:rPr>
                <w:rFonts w:ascii="Calibri" w:hAnsi="Calibri"/>
                <w:spacing w:val="-1"/>
                <w:sz w:val="20"/>
                <w:szCs w:val="20"/>
              </w:rPr>
              <w:t xml:space="preserve"> complete </w:t>
            </w:r>
            <w:r w:rsidRPr="009B3A8B">
              <w:rPr>
                <w:rFonts w:ascii="Calibri" w:hAnsi="Calibri"/>
                <w:sz w:val="20"/>
                <w:szCs w:val="20"/>
              </w:rPr>
              <w:t>and</w:t>
            </w:r>
            <w:r w:rsidRPr="009B3A8B">
              <w:rPr>
                <w:rFonts w:ascii="Calibri" w:hAnsi="Calibri"/>
                <w:spacing w:val="-1"/>
                <w:sz w:val="20"/>
                <w:szCs w:val="20"/>
              </w:rPr>
              <w:t xml:space="preserve"> </w:t>
            </w:r>
            <w:r w:rsidRPr="009B3A8B">
              <w:rPr>
                <w:rFonts w:ascii="Calibri" w:hAnsi="Calibri"/>
                <w:sz w:val="20"/>
                <w:szCs w:val="20"/>
              </w:rPr>
              <w:t>true.</w:t>
            </w:r>
          </w:p>
        </w:tc>
      </w:tr>
      <w:tr w:rsidR="003D133F" w:rsidRPr="00993993" w14:paraId="56EF345E" w14:textId="77777777" w:rsidTr="009B3A8B">
        <w:trPr>
          <w:trHeight w:val="964"/>
        </w:trPr>
        <w:tc>
          <w:tcPr>
            <w:tcW w:w="2500" w:type="pct"/>
            <w:tcBorders>
              <w:top w:val="single" w:sz="4" w:space="0" w:color="auto"/>
              <w:left w:val="single" w:sz="4" w:space="0" w:color="auto"/>
              <w:bottom w:val="single" w:sz="4" w:space="0" w:color="auto"/>
              <w:right w:val="nil"/>
            </w:tcBorders>
          </w:tcPr>
          <w:p w14:paraId="60B73944" w14:textId="77777777" w:rsidR="003D133F" w:rsidRPr="00993993" w:rsidRDefault="003D133F" w:rsidP="00E8383A">
            <w:pPr>
              <w:rPr>
                <w:rFonts w:ascii="Calibri" w:hAnsi="Calibri"/>
                <w:sz w:val="20"/>
                <w:szCs w:val="20"/>
              </w:rPr>
            </w:pPr>
            <w:r w:rsidRPr="00993993">
              <w:rPr>
                <w:rFonts w:ascii="Calibri" w:hAnsi="Calibri"/>
                <w:sz w:val="20"/>
                <w:szCs w:val="20"/>
              </w:rPr>
              <w:lastRenderedPageBreak/>
              <w:t xml:space="preserve">Applicant </w:t>
            </w:r>
            <w:r>
              <w:rPr>
                <w:rFonts w:ascii="Calibri" w:hAnsi="Calibri"/>
                <w:sz w:val="20"/>
                <w:szCs w:val="20"/>
              </w:rPr>
              <w:t>Name (please print clearly)</w:t>
            </w:r>
          </w:p>
          <w:p w14:paraId="701CD99D" w14:textId="77777777" w:rsidR="003D133F" w:rsidRDefault="003D133F" w:rsidP="00E8383A">
            <w:pPr>
              <w:rPr>
                <w:rFonts w:ascii="Calibri" w:hAnsi="Calibri"/>
                <w:sz w:val="20"/>
                <w:szCs w:val="20"/>
              </w:rPr>
            </w:pPr>
          </w:p>
          <w:p w14:paraId="1DD55C2A" w14:textId="77777777" w:rsidR="003D133F" w:rsidRDefault="003D133F" w:rsidP="00E8383A">
            <w:pPr>
              <w:rPr>
                <w:rFonts w:ascii="Calibri" w:hAnsi="Calibri"/>
                <w:sz w:val="20"/>
                <w:szCs w:val="20"/>
              </w:rPr>
            </w:pPr>
          </w:p>
          <w:p w14:paraId="1D3D821D" w14:textId="77777777" w:rsidR="003D133F" w:rsidRPr="00993993" w:rsidRDefault="003D133F" w:rsidP="00E8383A">
            <w:pPr>
              <w:rPr>
                <w:rFonts w:ascii="Calibri" w:hAnsi="Calibri"/>
                <w:sz w:val="20"/>
                <w:szCs w:val="20"/>
              </w:rPr>
            </w:pPr>
          </w:p>
        </w:tc>
        <w:tc>
          <w:tcPr>
            <w:tcW w:w="2500" w:type="pct"/>
            <w:tcBorders>
              <w:top w:val="single" w:sz="4" w:space="0" w:color="auto"/>
              <w:left w:val="nil"/>
              <w:bottom w:val="single" w:sz="4" w:space="0" w:color="auto"/>
              <w:right w:val="single" w:sz="4" w:space="0" w:color="auto"/>
            </w:tcBorders>
          </w:tcPr>
          <w:p w14:paraId="5BB5579E" w14:textId="77777777" w:rsidR="003D133F" w:rsidRPr="00993993" w:rsidRDefault="003D133F" w:rsidP="00E8383A">
            <w:pPr>
              <w:rPr>
                <w:rFonts w:ascii="Calibri" w:hAnsi="Calibri"/>
                <w:sz w:val="20"/>
                <w:szCs w:val="20"/>
              </w:rPr>
            </w:pPr>
          </w:p>
        </w:tc>
      </w:tr>
      <w:tr w:rsidR="003D133F" w:rsidRPr="00993993" w14:paraId="344D9595" w14:textId="77777777" w:rsidTr="009B3A8B">
        <w:trPr>
          <w:trHeight w:val="738"/>
        </w:trPr>
        <w:tc>
          <w:tcPr>
            <w:tcW w:w="2500" w:type="pct"/>
            <w:tcBorders>
              <w:top w:val="single" w:sz="4" w:space="0" w:color="auto"/>
              <w:left w:val="single" w:sz="4" w:space="0" w:color="auto"/>
              <w:bottom w:val="single" w:sz="4" w:space="0" w:color="auto"/>
              <w:right w:val="nil"/>
            </w:tcBorders>
          </w:tcPr>
          <w:p w14:paraId="31B8F089" w14:textId="77777777" w:rsidR="003D133F" w:rsidRPr="00993993" w:rsidRDefault="003D133F" w:rsidP="00E8383A">
            <w:pPr>
              <w:rPr>
                <w:rFonts w:ascii="Calibri" w:hAnsi="Calibri"/>
                <w:sz w:val="20"/>
                <w:szCs w:val="20"/>
              </w:rPr>
            </w:pPr>
            <w:r w:rsidRPr="00993993">
              <w:rPr>
                <w:rFonts w:ascii="Calibri" w:hAnsi="Calibri"/>
                <w:sz w:val="20"/>
                <w:szCs w:val="20"/>
              </w:rPr>
              <w:t>Applicant Signature</w:t>
            </w:r>
          </w:p>
          <w:p w14:paraId="1EF09150" w14:textId="77777777" w:rsidR="003D133F" w:rsidRPr="00993993" w:rsidRDefault="003D133F" w:rsidP="00E8383A">
            <w:pPr>
              <w:rPr>
                <w:rFonts w:ascii="Calibri" w:hAnsi="Calibri"/>
                <w:sz w:val="20"/>
                <w:szCs w:val="20"/>
              </w:rPr>
            </w:pPr>
          </w:p>
        </w:tc>
        <w:tc>
          <w:tcPr>
            <w:tcW w:w="2500" w:type="pct"/>
            <w:tcBorders>
              <w:top w:val="single" w:sz="4" w:space="0" w:color="auto"/>
              <w:left w:val="nil"/>
              <w:bottom w:val="single" w:sz="4" w:space="0" w:color="auto"/>
              <w:right w:val="single" w:sz="4" w:space="0" w:color="auto"/>
            </w:tcBorders>
          </w:tcPr>
          <w:p w14:paraId="0E035FDD" w14:textId="77777777" w:rsidR="003D133F" w:rsidRDefault="003D133F" w:rsidP="00E8383A">
            <w:pPr>
              <w:rPr>
                <w:rFonts w:ascii="Calibri" w:hAnsi="Calibri"/>
                <w:sz w:val="20"/>
                <w:szCs w:val="20"/>
              </w:rPr>
            </w:pPr>
            <w:r w:rsidRPr="00993993">
              <w:rPr>
                <w:rFonts w:ascii="Calibri" w:hAnsi="Calibri"/>
                <w:sz w:val="20"/>
                <w:szCs w:val="20"/>
              </w:rPr>
              <w:t>Date</w:t>
            </w:r>
          </w:p>
          <w:p w14:paraId="328164CC" w14:textId="77777777" w:rsidR="003D133F" w:rsidRDefault="003D133F" w:rsidP="00E8383A">
            <w:pPr>
              <w:rPr>
                <w:rFonts w:ascii="Calibri" w:hAnsi="Calibri"/>
                <w:sz w:val="20"/>
                <w:szCs w:val="20"/>
              </w:rPr>
            </w:pPr>
          </w:p>
          <w:p w14:paraId="2904B2D6" w14:textId="77777777" w:rsidR="003D133F" w:rsidRPr="00993993" w:rsidRDefault="003D133F" w:rsidP="00E8383A">
            <w:pPr>
              <w:rPr>
                <w:rFonts w:ascii="Calibri" w:hAnsi="Calibri"/>
                <w:sz w:val="20"/>
                <w:szCs w:val="20"/>
              </w:rPr>
            </w:pPr>
          </w:p>
        </w:tc>
      </w:tr>
    </w:tbl>
    <w:p w14:paraId="1F7046CE" w14:textId="77777777" w:rsidR="004D5054" w:rsidRDefault="004D5054" w:rsidP="004D5054">
      <w:pPr>
        <w:rPr>
          <w:i/>
          <w:iCs/>
          <w:sz w:val="18"/>
          <w:szCs w:val="18"/>
        </w:rPr>
      </w:pPr>
    </w:p>
    <w:p w14:paraId="3158FFDD" w14:textId="77777777" w:rsidR="004D5054" w:rsidRDefault="004D5054" w:rsidP="004D5054">
      <w:pPr>
        <w:rPr>
          <w:i/>
          <w:iCs/>
          <w:sz w:val="18"/>
          <w:szCs w:val="18"/>
        </w:rPr>
      </w:pPr>
    </w:p>
    <w:p w14:paraId="3E5C8F83" w14:textId="77777777" w:rsidR="004D5054" w:rsidRPr="004D5054" w:rsidRDefault="004D5054" w:rsidP="004D5054">
      <w:pPr>
        <w:rPr>
          <w:rFonts w:ascii="Calibri" w:hAnsi="Calibri"/>
          <w:sz w:val="18"/>
          <w:szCs w:val="18"/>
        </w:rPr>
      </w:pPr>
      <w:proofErr w:type="spellStart"/>
      <w:r w:rsidRPr="004D5054">
        <w:rPr>
          <w:i/>
          <w:iCs/>
          <w:sz w:val="18"/>
          <w:szCs w:val="18"/>
        </w:rPr>
        <w:t>Indspire</w:t>
      </w:r>
      <w:proofErr w:type="spellEnd"/>
      <w:r w:rsidRPr="004D5054">
        <w:rPr>
          <w:sz w:val="18"/>
          <w:szCs w:val="18"/>
        </w:rPr>
        <w:t xml:space="preserve"> respects your privacy.  The information on this form is collected and used for the administration of the organization’s </w:t>
      </w:r>
      <w:r>
        <w:rPr>
          <w:sz w:val="18"/>
          <w:szCs w:val="18"/>
        </w:rPr>
        <w:t>education</w:t>
      </w:r>
      <w:r w:rsidRPr="004D5054">
        <w:rPr>
          <w:sz w:val="18"/>
          <w:szCs w:val="18"/>
        </w:rPr>
        <w:t xml:space="preserve"> program</w:t>
      </w:r>
      <w:r>
        <w:rPr>
          <w:sz w:val="18"/>
          <w:szCs w:val="18"/>
        </w:rPr>
        <w:t>s</w:t>
      </w:r>
      <w:r w:rsidRPr="004D5054">
        <w:rPr>
          <w:sz w:val="18"/>
          <w:szCs w:val="18"/>
        </w:rPr>
        <w:t xml:space="preserve">, communications and fundraising activities.  At all times it will be protected in accordance with the </w:t>
      </w:r>
      <w:r w:rsidRPr="004D5054">
        <w:rPr>
          <w:i/>
          <w:iCs/>
          <w:sz w:val="18"/>
          <w:szCs w:val="18"/>
        </w:rPr>
        <w:t>Personal Information Protection and Electronic Documents Act.</w:t>
      </w:r>
      <w:r w:rsidRPr="004D5054">
        <w:rPr>
          <w:sz w:val="18"/>
          <w:szCs w:val="18"/>
        </w:rPr>
        <w:t xml:space="preserve"> If you have questions, please contact our Privacy Officer at </w:t>
      </w:r>
      <w:r w:rsidRPr="004D5054">
        <w:rPr>
          <w:bCs/>
          <w:sz w:val="18"/>
          <w:szCs w:val="18"/>
        </w:rPr>
        <w:t>1.855.INDSPIRE (463.7747) ext. 245 or 416.987.0251</w:t>
      </w:r>
      <w:r w:rsidRPr="004D5054">
        <w:rPr>
          <w:b/>
          <w:bCs/>
          <w:sz w:val="18"/>
          <w:szCs w:val="18"/>
        </w:rPr>
        <w:t xml:space="preserve"> </w:t>
      </w:r>
      <w:r w:rsidRPr="004D5054">
        <w:rPr>
          <w:sz w:val="18"/>
          <w:szCs w:val="18"/>
        </w:rPr>
        <w:t xml:space="preserve">or by mail at: </w:t>
      </w:r>
      <w:r w:rsidR="000358C8">
        <w:rPr>
          <w:color w:val="181818"/>
          <w:sz w:val="20"/>
          <w:szCs w:val="20"/>
          <w:lang w:val="en-GB"/>
        </w:rPr>
        <w:t>555 Richmond Street West, Suite 1002, Toronto, Ontario, M5V 3B1</w:t>
      </w:r>
      <w:r w:rsidRPr="004D5054">
        <w:rPr>
          <w:sz w:val="18"/>
          <w:szCs w:val="18"/>
        </w:rPr>
        <w:t>. For more information on our privacy policy visit ht</w:t>
      </w:r>
      <w:r>
        <w:rPr>
          <w:sz w:val="18"/>
          <w:szCs w:val="18"/>
        </w:rPr>
        <w:t>tp://indspire.ca/privacy-policy</w:t>
      </w:r>
      <w:r w:rsidRPr="004D5054">
        <w:rPr>
          <w:sz w:val="18"/>
          <w:szCs w:val="18"/>
        </w:rPr>
        <w:t>.</w:t>
      </w:r>
    </w:p>
    <w:p w14:paraId="7FFA6057" w14:textId="77777777" w:rsidR="00616F38" w:rsidRDefault="00616F38" w:rsidP="00616F38">
      <w:pPr>
        <w:rPr>
          <w:rFonts w:ascii="Calibri" w:hAnsi="Calibri"/>
          <w:b/>
        </w:rPr>
      </w:pPr>
    </w:p>
    <w:p w14:paraId="434EDBF2" w14:textId="77777777" w:rsidR="00FC41C5" w:rsidRPr="001D464A" w:rsidRDefault="00FC41C5" w:rsidP="00616F38">
      <w:pPr>
        <w:jc w:val="center"/>
        <w:rPr>
          <w:rFonts w:ascii="Calibri" w:hAnsi="Calibri"/>
          <w:b/>
        </w:rPr>
      </w:pPr>
      <w:r w:rsidRPr="001D464A">
        <w:rPr>
          <w:rFonts w:ascii="Calibri" w:hAnsi="Calibri"/>
          <w:b/>
        </w:rPr>
        <w:t xml:space="preserve">Mail completed forms </w:t>
      </w:r>
      <w:r>
        <w:rPr>
          <w:rFonts w:ascii="Calibri" w:hAnsi="Calibri"/>
          <w:b/>
        </w:rPr>
        <w:t xml:space="preserve">by on or before the deadline </w:t>
      </w:r>
      <w:r w:rsidRPr="001D464A">
        <w:rPr>
          <w:rFonts w:ascii="Calibri" w:hAnsi="Calibri"/>
          <w:b/>
        </w:rPr>
        <w:t>to:</w:t>
      </w:r>
    </w:p>
    <w:p w14:paraId="4358B3F2" w14:textId="77777777" w:rsidR="00FC41C5" w:rsidRPr="001D464A" w:rsidRDefault="00FC41C5" w:rsidP="00FC41C5">
      <w:pPr>
        <w:jc w:val="center"/>
        <w:rPr>
          <w:rFonts w:ascii="Calibri" w:hAnsi="Calibri"/>
        </w:rPr>
      </w:pPr>
    </w:p>
    <w:p w14:paraId="3CFC2D5F" w14:textId="77777777" w:rsidR="00FC41C5" w:rsidRPr="001D464A" w:rsidRDefault="00FC41C5" w:rsidP="00FC41C5">
      <w:pPr>
        <w:jc w:val="center"/>
        <w:rPr>
          <w:rFonts w:ascii="Calibri" w:hAnsi="Calibri"/>
        </w:rPr>
      </w:pPr>
      <w:proofErr w:type="spellStart"/>
      <w:r w:rsidRPr="001D464A">
        <w:rPr>
          <w:rFonts w:ascii="Calibri" w:hAnsi="Calibri"/>
        </w:rPr>
        <w:t>Indspire</w:t>
      </w:r>
      <w:proofErr w:type="spellEnd"/>
      <w:r w:rsidRPr="001D464A">
        <w:rPr>
          <w:rFonts w:ascii="Calibri" w:hAnsi="Calibri"/>
        </w:rPr>
        <w:t xml:space="preserve"> </w:t>
      </w:r>
    </w:p>
    <w:p w14:paraId="316562EA" w14:textId="3C067590" w:rsidR="00FC41C5" w:rsidRPr="001D464A" w:rsidRDefault="00FC41C5" w:rsidP="00FC41C5">
      <w:pPr>
        <w:jc w:val="center"/>
        <w:rPr>
          <w:rFonts w:ascii="Calibri" w:hAnsi="Calibri"/>
        </w:rPr>
      </w:pPr>
      <w:r>
        <w:rPr>
          <w:rFonts w:ascii="Calibri" w:hAnsi="Calibri"/>
        </w:rPr>
        <w:t>Post-</w:t>
      </w:r>
      <w:r w:rsidR="00B548E7">
        <w:rPr>
          <w:rFonts w:ascii="Calibri" w:hAnsi="Calibri"/>
        </w:rPr>
        <w:t>S</w:t>
      </w:r>
      <w:r>
        <w:rPr>
          <w:rFonts w:ascii="Calibri" w:hAnsi="Calibri"/>
        </w:rPr>
        <w:t>econdary</w:t>
      </w:r>
      <w:r w:rsidRPr="001D464A">
        <w:rPr>
          <w:rFonts w:ascii="Calibri" w:hAnsi="Calibri"/>
        </w:rPr>
        <w:t xml:space="preserve"> Education Department</w:t>
      </w:r>
    </w:p>
    <w:p w14:paraId="199076D7" w14:textId="77777777" w:rsidR="00FC41C5" w:rsidRPr="001D464A" w:rsidRDefault="00FC41C5" w:rsidP="00FC41C5">
      <w:pPr>
        <w:jc w:val="center"/>
        <w:rPr>
          <w:rFonts w:ascii="Calibri" w:hAnsi="Calibri"/>
        </w:rPr>
      </w:pPr>
      <w:r>
        <w:rPr>
          <w:rFonts w:ascii="Calibri" w:hAnsi="Calibri"/>
        </w:rPr>
        <w:t xml:space="preserve">Box 5, </w:t>
      </w:r>
      <w:r w:rsidRPr="001D464A">
        <w:rPr>
          <w:rFonts w:ascii="Calibri" w:hAnsi="Calibri"/>
        </w:rPr>
        <w:t>Suite 100 - 50 Generations Drive,</w:t>
      </w:r>
    </w:p>
    <w:p w14:paraId="562BC2B0" w14:textId="77777777" w:rsidR="00FC41C5" w:rsidRPr="001D464A" w:rsidRDefault="00FC41C5" w:rsidP="00FC41C5">
      <w:pPr>
        <w:jc w:val="center"/>
        <w:rPr>
          <w:rFonts w:ascii="Calibri" w:hAnsi="Calibri"/>
        </w:rPr>
      </w:pPr>
      <w:proofErr w:type="spellStart"/>
      <w:r w:rsidRPr="001D464A">
        <w:rPr>
          <w:rFonts w:ascii="Calibri" w:hAnsi="Calibri"/>
        </w:rPr>
        <w:t>Ohsweken</w:t>
      </w:r>
      <w:proofErr w:type="spellEnd"/>
      <w:r w:rsidRPr="001D464A">
        <w:rPr>
          <w:rFonts w:ascii="Calibri" w:hAnsi="Calibri"/>
        </w:rPr>
        <w:t>, Ontario</w:t>
      </w:r>
    </w:p>
    <w:p w14:paraId="7FE5C5EB" w14:textId="1BECCCE4" w:rsidR="00FC41C5" w:rsidRPr="001D464A" w:rsidRDefault="00FC41C5" w:rsidP="005B3884">
      <w:pPr>
        <w:jc w:val="center"/>
        <w:rPr>
          <w:rFonts w:ascii="Calibri" w:hAnsi="Calibri"/>
          <w:b/>
        </w:rPr>
      </w:pPr>
      <w:r w:rsidRPr="001D464A">
        <w:rPr>
          <w:rFonts w:ascii="Calibri" w:hAnsi="Calibri"/>
        </w:rPr>
        <w:t>N0A 1M0</w:t>
      </w:r>
    </w:p>
    <w:p w14:paraId="2B816E65" w14:textId="77777777" w:rsidR="00881513" w:rsidRPr="00993993" w:rsidRDefault="00881513" w:rsidP="004D5054">
      <w:pPr>
        <w:rPr>
          <w:rFonts w:ascii="Calibri" w:hAnsi="Calibri"/>
          <w:sz w:val="20"/>
          <w:szCs w:val="20"/>
        </w:rPr>
      </w:pPr>
    </w:p>
    <w:sectPr w:rsidR="00881513" w:rsidRPr="00993993" w:rsidSect="005C5A39">
      <w:pgSz w:w="12240" w:h="15840"/>
      <w:pgMar w:top="1440" w:right="1800" w:bottom="567" w:left="1800" w:header="708" w:footer="708" w:gutter="0"/>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helle Bomberry" w:date="2016-04-19T15:56:00Z" w:initials="MB">
    <w:p w14:paraId="774038FC" w14:textId="77777777" w:rsidR="001A787B" w:rsidRDefault="001A787B" w:rsidP="00DB51DC">
      <w:pPr>
        <w:pStyle w:val="CommentText"/>
      </w:pPr>
      <w:r>
        <w:rPr>
          <w:rStyle w:val="CommentReference"/>
        </w:rPr>
        <w:annotationRef/>
      </w:r>
      <w:r>
        <w:t>Check with SS account can be viewed by student</w:t>
      </w:r>
    </w:p>
  </w:comment>
  <w:comment w:id="1" w:author="Michelle Bomberry" w:date="2016-04-21T09:10:00Z" w:initials="MB">
    <w:p w14:paraId="75D70EEF" w14:textId="77777777" w:rsidR="001A787B" w:rsidRDefault="001A787B" w:rsidP="00DB51DC">
      <w:pPr>
        <w:pStyle w:val="CommentText"/>
      </w:pPr>
      <w:r>
        <w:rPr>
          <w:rStyle w:val="CommentReference"/>
        </w:rPr>
        <w:annotationRef/>
      </w:r>
      <w:r>
        <w:t xml:space="preserve">Ask </w:t>
      </w:r>
      <w:proofErr w:type="spellStart"/>
      <w:r>
        <w:t>SmarterSelect</w:t>
      </w:r>
      <w:proofErr w:type="spellEnd"/>
      <w:r>
        <w:t xml:space="preserve"> the process</w:t>
      </w:r>
    </w:p>
  </w:comment>
  <w:comment w:id="2" w:author="Michelle Bomberry" w:date="2016-04-25T11:00:00Z" w:initials="MB">
    <w:p w14:paraId="1CCCB6EC" w14:textId="2A491857" w:rsidR="001A787B" w:rsidRDefault="001A787B">
      <w:pPr>
        <w:pStyle w:val="CommentText"/>
      </w:pPr>
      <w:r>
        <w:rPr>
          <w:rStyle w:val="CommentReference"/>
        </w:rPr>
        <w:annotationRef/>
      </w:r>
      <w:r>
        <w:t>Yellow highlights refer to drop down</w:t>
      </w:r>
    </w:p>
  </w:comment>
  <w:comment w:id="3" w:author="Michelle Bomberry" w:date="2016-04-25T10:39:00Z" w:initials="MB">
    <w:p w14:paraId="2253FA4E" w14:textId="5240E884" w:rsidR="001A787B" w:rsidRDefault="001A787B">
      <w:pPr>
        <w:pStyle w:val="CommentText"/>
      </w:pPr>
      <w:r>
        <w:rPr>
          <w:rStyle w:val="CommentReference"/>
        </w:rPr>
        <w:annotationRef/>
      </w:r>
      <w:r>
        <w:t>Should wed remove since Finance will be sending an EFT to students to gather SIN and banking info.</w:t>
      </w:r>
    </w:p>
  </w:comment>
  <w:comment w:id="4" w:author="Michelle Bomberry" w:date="2016-04-22T12:48:00Z" w:initials="MB">
    <w:p w14:paraId="37587B00" w14:textId="7E309274" w:rsidR="001A787B" w:rsidRDefault="001A787B">
      <w:pPr>
        <w:pStyle w:val="CommentText"/>
      </w:pPr>
      <w:r>
        <w:rPr>
          <w:rStyle w:val="CommentReference"/>
        </w:rPr>
        <w:annotationRef/>
      </w:r>
      <w:r>
        <w:t>This address will be used to determine northern allowance, as well as reviewing the institution.</w:t>
      </w:r>
    </w:p>
  </w:comment>
  <w:comment w:id="56" w:author="Betsy Chaly" w:date="2016-03-17T12:19:00Z" w:initials="BC">
    <w:p w14:paraId="6C079D22" w14:textId="77777777" w:rsidR="001A787B" w:rsidRDefault="001A787B" w:rsidP="006036DC">
      <w:pPr>
        <w:pStyle w:val="CommentText"/>
      </w:pPr>
      <w:r>
        <w:rPr>
          <w:rStyle w:val="CommentReference"/>
        </w:rPr>
        <w:annotationRef/>
      </w:r>
      <w:r>
        <w:t>Can I ask why we are asking this question here? It is important, I understand, but very different from the other questions asked.</w:t>
      </w:r>
    </w:p>
  </w:comment>
  <w:comment w:id="57" w:author="Sonia Prevost-Derbecker" w:date="2016-03-30T13:11:00Z" w:initials="SP">
    <w:p w14:paraId="7B241AA8" w14:textId="77777777" w:rsidR="001A787B" w:rsidRDefault="001A787B" w:rsidP="006036DC">
      <w:pPr>
        <w:pStyle w:val="CommentText"/>
      </w:pPr>
      <w:r>
        <w:rPr>
          <w:rStyle w:val="CommentReference"/>
        </w:rPr>
        <w:annotationRef/>
      </w:r>
      <w:r>
        <w:t>OGTT Jury requested it</w:t>
      </w:r>
    </w:p>
  </w:comment>
  <w:comment w:id="61" w:author="Betsy Chaly" w:date="2016-03-17T12:15:00Z" w:initials="BC">
    <w:p w14:paraId="76E6DB53" w14:textId="77777777" w:rsidR="001A787B" w:rsidRDefault="001A787B" w:rsidP="00ED1DC0">
      <w:pPr>
        <w:pStyle w:val="CommentText"/>
      </w:pPr>
      <w:r>
        <w:rPr>
          <w:rStyle w:val="CommentReference"/>
        </w:rPr>
        <w:annotationRef/>
      </w:r>
      <w:r>
        <w:t>Great if we can include PT in this application!</w:t>
      </w:r>
    </w:p>
  </w:comment>
  <w:comment w:id="62" w:author="Michelle Bomberry" w:date="2016-03-09T11:01:00Z" w:initials="MB">
    <w:p w14:paraId="23050F63" w14:textId="77777777" w:rsidR="001A787B" w:rsidRDefault="001A787B" w:rsidP="006036DC">
      <w:pPr>
        <w:pStyle w:val="CommentText"/>
      </w:pPr>
      <w:r>
        <w:rPr>
          <w:rStyle w:val="CommentReference"/>
        </w:rPr>
        <w:annotationRef/>
      </w:r>
      <w:r>
        <w:t xml:space="preserve">Impact letter, declaration signed </w:t>
      </w:r>
      <w:proofErr w:type="gramStart"/>
      <w:r>
        <w:t>you ???</w:t>
      </w:r>
      <w:proofErr w:type="gramEnd"/>
    </w:p>
  </w:comment>
  <w:comment w:id="63" w:author="Sonia Prevost-Derbecker" w:date="2016-03-17T00:01:00Z" w:initials="SP">
    <w:p w14:paraId="142C030A" w14:textId="77777777" w:rsidR="001A787B" w:rsidRDefault="001A787B" w:rsidP="006036DC">
      <w:pPr>
        <w:pStyle w:val="CommentText"/>
      </w:pPr>
      <w:r>
        <w:rPr>
          <w:rStyle w:val="CommentReference"/>
        </w:rPr>
        <w:annotationRef/>
      </w:r>
      <w:r>
        <w:t>Get legal advice on this declaration</w:t>
      </w:r>
    </w:p>
  </w:comment>
  <w:comment w:id="64" w:author="Sonia Prevost-Derbecker [2]" w:date="2016-03-04T14:30:00Z" w:initials="SP">
    <w:p w14:paraId="777D4157" w14:textId="77777777" w:rsidR="001A787B" w:rsidRDefault="001A787B" w:rsidP="006036DC">
      <w:pPr>
        <w:pStyle w:val="CommentText"/>
      </w:pPr>
      <w:r>
        <w:rPr>
          <w:rStyle w:val="CommentReference"/>
        </w:rPr>
        <w:annotationRef/>
      </w:r>
      <w:r>
        <w:t xml:space="preserve">How long we hold this info, that we will </w:t>
      </w:r>
      <w:proofErr w:type="spellStart"/>
      <w:r>
        <w:t>us</w:t>
      </w:r>
      <w:proofErr w:type="spellEnd"/>
      <w:r>
        <w:t xml:space="preserve"> it for research,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4038FC" w15:done="0"/>
  <w15:commentEx w15:paraId="75D70EEF" w15:done="0"/>
  <w15:commentEx w15:paraId="1CCCB6EC" w15:done="0"/>
  <w15:commentEx w15:paraId="2253FA4E" w15:done="0"/>
  <w15:commentEx w15:paraId="37587B00" w15:done="0"/>
  <w15:commentEx w15:paraId="6C079D22" w15:done="0"/>
  <w15:commentEx w15:paraId="7B241AA8" w15:done="0"/>
  <w15:commentEx w15:paraId="76E6DB53" w15:done="0"/>
  <w15:commentEx w15:paraId="23050F63" w15:done="0"/>
  <w15:commentEx w15:paraId="142C030A" w15:done="0"/>
  <w15:commentEx w15:paraId="777D415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48E0D" w14:textId="77777777" w:rsidR="000B1E9E" w:rsidRDefault="000B1E9E" w:rsidP="005C5A39">
      <w:r>
        <w:separator/>
      </w:r>
    </w:p>
  </w:endnote>
  <w:endnote w:type="continuationSeparator" w:id="0">
    <w:p w14:paraId="268E4AA6" w14:textId="77777777" w:rsidR="000B1E9E" w:rsidRDefault="000B1E9E" w:rsidP="005C5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ヒラギノ角ゴ Pro W3">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E4526" w14:textId="77777777" w:rsidR="001A787B" w:rsidRDefault="001A787B" w:rsidP="005C5A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426FBCCA" w14:textId="77777777" w:rsidR="001A787B" w:rsidRDefault="001A787B" w:rsidP="005C5A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2909640"/>
      <w:docPartObj>
        <w:docPartGallery w:val="Page Numbers (Bottom of Page)"/>
        <w:docPartUnique/>
      </w:docPartObj>
    </w:sdtPr>
    <w:sdtEndPr/>
    <w:sdtContent>
      <w:sdt>
        <w:sdtPr>
          <w:id w:val="-1359117321"/>
          <w:docPartObj>
            <w:docPartGallery w:val="Page Numbers (Top of Page)"/>
            <w:docPartUnique/>
          </w:docPartObj>
        </w:sdtPr>
        <w:sdtEndPr/>
        <w:sdtContent>
          <w:p w14:paraId="4A36CE85" w14:textId="6E41F0A0" w:rsidR="001A787B" w:rsidRDefault="001A787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E4312">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E4312">
              <w:rPr>
                <w:b/>
                <w:bCs/>
                <w:noProof/>
              </w:rPr>
              <w:t>18</w:t>
            </w:r>
            <w:r>
              <w:rPr>
                <w:b/>
                <w:bCs/>
                <w:sz w:val="24"/>
                <w:szCs w:val="24"/>
              </w:rPr>
              <w:fldChar w:fldCharType="end"/>
            </w:r>
          </w:p>
        </w:sdtContent>
      </w:sdt>
    </w:sdtContent>
  </w:sdt>
  <w:p w14:paraId="339D99D0" w14:textId="77777777" w:rsidR="001A787B" w:rsidRPr="004D5054" w:rsidRDefault="001A787B" w:rsidP="005C5A39">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6DEBA" w14:textId="77777777" w:rsidR="000B1E9E" w:rsidRDefault="000B1E9E" w:rsidP="005C5A39">
      <w:r>
        <w:separator/>
      </w:r>
    </w:p>
  </w:footnote>
  <w:footnote w:type="continuationSeparator" w:id="0">
    <w:p w14:paraId="1048DE11" w14:textId="77777777" w:rsidR="000B1E9E" w:rsidRDefault="000B1E9E" w:rsidP="005C5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1517"/>
    <w:multiLevelType w:val="multilevel"/>
    <w:tmpl w:val="B2F0254A"/>
    <w:lvl w:ilvl="0">
      <w:start w:val="18"/>
      <w:numFmt w:val="upperLetter"/>
      <w:lvlText w:val="%1"/>
      <w:lvlJc w:val="left"/>
      <w:pPr>
        <w:ind w:left="440" w:hanging="526"/>
      </w:pPr>
      <w:rPr>
        <w:rFonts w:hint="default"/>
      </w:rPr>
    </w:lvl>
    <w:lvl w:ilvl="1">
      <w:start w:val="19"/>
      <w:numFmt w:val="upperLetter"/>
      <w:lvlText w:val="%1.%2"/>
      <w:lvlJc w:val="left"/>
      <w:pPr>
        <w:ind w:left="440" w:hanging="526"/>
      </w:pPr>
      <w:rPr>
        <w:rFonts w:hint="default"/>
      </w:rPr>
    </w:lvl>
    <w:lvl w:ilvl="2">
      <w:start w:val="15"/>
      <w:numFmt w:val="upperLetter"/>
      <w:lvlText w:val="%1.%2.%3."/>
      <w:lvlJc w:val="left"/>
      <w:pPr>
        <w:ind w:left="440" w:hanging="526"/>
      </w:pPr>
      <w:rPr>
        <w:rFonts w:ascii="Calibri" w:eastAsia="Calibri" w:hAnsi="Calibri" w:hint="default"/>
        <w:sz w:val="20"/>
        <w:szCs w:val="20"/>
      </w:rPr>
    </w:lvl>
    <w:lvl w:ilvl="3">
      <w:start w:val="1"/>
      <w:numFmt w:val="bullet"/>
      <w:lvlText w:val="•"/>
      <w:lvlJc w:val="left"/>
      <w:pPr>
        <w:ind w:left="950" w:hanging="360"/>
      </w:pPr>
      <w:rPr>
        <w:rFonts w:ascii="Calibri" w:eastAsia="Calibri" w:hAnsi="Calibri" w:hint="default"/>
        <w:sz w:val="20"/>
        <w:szCs w:val="20"/>
      </w:rPr>
    </w:lvl>
    <w:lvl w:ilvl="4">
      <w:start w:val="1"/>
      <w:numFmt w:val="bullet"/>
      <w:lvlText w:val="•"/>
      <w:lvlJc w:val="left"/>
      <w:pPr>
        <w:ind w:left="4526" w:hanging="360"/>
      </w:pPr>
      <w:rPr>
        <w:rFonts w:hint="default"/>
      </w:rPr>
    </w:lvl>
    <w:lvl w:ilvl="5">
      <w:start w:val="1"/>
      <w:numFmt w:val="bullet"/>
      <w:lvlText w:val="•"/>
      <w:lvlJc w:val="left"/>
      <w:pPr>
        <w:ind w:left="5719" w:hanging="360"/>
      </w:pPr>
      <w:rPr>
        <w:rFonts w:hint="default"/>
      </w:rPr>
    </w:lvl>
    <w:lvl w:ilvl="6">
      <w:start w:val="1"/>
      <w:numFmt w:val="bullet"/>
      <w:lvlText w:val="•"/>
      <w:lvlJc w:val="left"/>
      <w:pPr>
        <w:ind w:left="6911" w:hanging="360"/>
      </w:pPr>
      <w:rPr>
        <w:rFonts w:hint="default"/>
      </w:rPr>
    </w:lvl>
    <w:lvl w:ilvl="7">
      <w:start w:val="1"/>
      <w:numFmt w:val="bullet"/>
      <w:lvlText w:val="•"/>
      <w:lvlJc w:val="left"/>
      <w:pPr>
        <w:ind w:left="8103" w:hanging="360"/>
      </w:pPr>
      <w:rPr>
        <w:rFonts w:hint="default"/>
      </w:rPr>
    </w:lvl>
    <w:lvl w:ilvl="8">
      <w:start w:val="1"/>
      <w:numFmt w:val="bullet"/>
      <w:lvlText w:val="•"/>
      <w:lvlJc w:val="left"/>
      <w:pPr>
        <w:ind w:left="9295" w:hanging="360"/>
      </w:pPr>
      <w:rPr>
        <w:rFonts w:hint="default"/>
      </w:rPr>
    </w:lvl>
  </w:abstractNum>
  <w:abstractNum w:abstractNumId="1" w15:restartNumberingAfterBreak="0">
    <w:nsid w:val="042944F6"/>
    <w:multiLevelType w:val="hybridMultilevel"/>
    <w:tmpl w:val="9670DFDC"/>
    <w:lvl w:ilvl="0" w:tplc="560EDEF0">
      <w:start w:val="9"/>
      <w:numFmt w:val="bullet"/>
      <w:lvlText w:val=""/>
      <w:lvlJc w:val="left"/>
      <w:pPr>
        <w:ind w:left="1440" w:hanging="360"/>
      </w:pPr>
      <w:rPr>
        <w:rFonts w:ascii="Wingdings" w:eastAsia="Times New Roman" w:hAnsi="Wingdings" w:cs="Arial"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5815EE"/>
    <w:multiLevelType w:val="hybridMultilevel"/>
    <w:tmpl w:val="E19CCABC"/>
    <w:lvl w:ilvl="0" w:tplc="1009000F">
      <w:start w:val="1"/>
      <w:numFmt w:val="decimal"/>
      <w:lvlText w:val="%1."/>
      <w:lvlJc w:val="left"/>
      <w:pPr>
        <w:ind w:left="-415" w:hanging="360"/>
      </w:pPr>
      <w:rPr>
        <w:rFonts w:hint="default"/>
      </w:rPr>
    </w:lvl>
    <w:lvl w:ilvl="1" w:tplc="10090003" w:tentative="1">
      <w:start w:val="1"/>
      <w:numFmt w:val="bullet"/>
      <w:lvlText w:val="o"/>
      <w:lvlJc w:val="left"/>
      <w:pPr>
        <w:ind w:left="305" w:hanging="360"/>
      </w:pPr>
      <w:rPr>
        <w:rFonts w:ascii="Courier New" w:hAnsi="Courier New" w:cs="Courier New" w:hint="default"/>
      </w:rPr>
    </w:lvl>
    <w:lvl w:ilvl="2" w:tplc="10090005" w:tentative="1">
      <w:start w:val="1"/>
      <w:numFmt w:val="bullet"/>
      <w:lvlText w:val=""/>
      <w:lvlJc w:val="left"/>
      <w:pPr>
        <w:ind w:left="1025" w:hanging="360"/>
      </w:pPr>
      <w:rPr>
        <w:rFonts w:ascii="Wingdings" w:hAnsi="Wingdings" w:hint="default"/>
      </w:rPr>
    </w:lvl>
    <w:lvl w:ilvl="3" w:tplc="10090001" w:tentative="1">
      <w:start w:val="1"/>
      <w:numFmt w:val="bullet"/>
      <w:lvlText w:val=""/>
      <w:lvlJc w:val="left"/>
      <w:pPr>
        <w:ind w:left="1745" w:hanging="360"/>
      </w:pPr>
      <w:rPr>
        <w:rFonts w:ascii="Symbol" w:hAnsi="Symbol" w:hint="default"/>
      </w:rPr>
    </w:lvl>
    <w:lvl w:ilvl="4" w:tplc="10090003" w:tentative="1">
      <w:start w:val="1"/>
      <w:numFmt w:val="bullet"/>
      <w:lvlText w:val="o"/>
      <w:lvlJc w:val="left"/>
      <w:pPr>
        <w:ind w:left="2465" w:hanging="360"/>
      </w:pPr>
      <w:rPr>
        <w:rFonts w:ascii="Courier New" w:hAnsi="Courier New" w:cs="Courier New" w:hint="default"/>
      </w:rPr>
    </w:lvl>
    <w:lvl w:ilvl="5" w:tplc="10090005" w:tentative="1">
      <w:start w:val="1"/>
      <w:numFmt w:val="bullet"/>
      <w:lvlText w:val=""/>
      <w:lvlJc w:val="left"/>
      <w:pPr>
        <w:ind w:left="3185" w:hanging="360"/>
      </w:pPr>
      <w:rPr>
        <w:rFonts w:ascii="Wingdings" w:hAnsi="Wingdings" w:hint="default"/>
      </w:rPr>
    </w:lvl>
    <w:lvl w:ilvl="6" w:tplc="10090001" w:tentative="1">
      <w:start w:val="1"/>
      <w:numFmt w:val="bullet"/>
      <w:lvlText w:val=""/>
      <w:lvlJc w:val="left"/>
      <w:pPr>
        <w:ind w:left="3905" w:hanging="360"/>
      </w:pPr>
      <w:rPr>
        <w:rFonts w:ascii="Symbol" w:hAnsi="Symbol" w:hint="default"/>
      </w:rPr>
    </w:lvl>
    <w:lvl w:ilvl="7" w:tplc="10090003" w:tentative="1">
      <w:start w:val="1"/>
      <w:numFmt w:val="bullet"/>
      <w:lvlText w:val="o"/>
      <w:lvlJc w:val="left"/>
      <w:pPr>
        <w:ind w:left="4625" w:hanging="360"/>
      </w:pPr>
      <w:rPr>
        <w:rFonts w:ascii="Courier New" w:hAnsi="Courier New" w:cs="Courier New" w:hint="default"/>
      </w:rPr>
    </w:lvl>
    <w:lvl w:ilvl="8" w:tplc="10090005" w:tentative="1">
      <w:start w:val="1"/>
      <w:numFmt w:val="bullet"/>
      <w:lvlText w:val=""/>
      <w:lvlJc w:val="left"/>
      <w:pPr>
        <w:ind w:left="5345" w:hanging="360"/>
      </w:pPr>
      <w:rPr>
        <w:rFonts w:ascii="Wingdings" w:hAnsi="Wingdings" w:hint="default"/>
      </w:rPr>
    </w:lvl>
  </w:abstractNum>
  <w:abstractNum w:abstractNumId="3" w15:restartNumberingAfterBreak="0">
    <w:nsid w:val="0AD52D57"/>
    <w:multiLevelType w:val="hybridMultilevel"/>
    <w:tmpl w:val="317E4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8008A"/>
    <w:multiLevelType w:val="hybridMultilevel"/>
    <w:tmpl w:val="977C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E76BC"/>
    <w:multiLevelType w:val="hybridMultilevel"/>
    <w:tmpl w:val="17407512"/>
    <w:lvl w:ilvl="0" w:tplc="5F746378">
      <w:start w:val="1"/>
      <w:numFmt w:val="bullet"/>
      <w:lvlText w:val=""/>
      <w:lvlJc w:val="left"/>
      <w:pPr>
        <w:ind w:left="63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C6DE7"/>
    <w:multiLevelType w:val="hybridMultilevel"/>
    <w:tmpl w:val="478C34AC"/>
    <w:lvl w:ilvl="0" w:tplc="8B885A2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1564498F"/>
    <w:multiLevelType w:val="hybridMultilevel"/>
    <w:tmpl w:val="7E9C9D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82738D5"/>
    <w:multiLevelType w:val="hybridMultilevel"/>
    <w:tmpl w:val="F574E5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96D1E87"/>
    <w:multiLevelType w:val="hybridMultilevel"/>
    <w:tmpl w:val="8D8A582C"/>
    <w:lvl w:ilvl="0" w:tplc="5F74637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3C2AE3"/>
    <w:multiLevelType w:val="hybridMultilevel"/>
    <w:tmpl w:val="92509DF2"/>
    <w:lvl w:ilvl="0" w:tplc="5F74637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B26990"/>
    <w:multiLevelType w:val="hybridMultilevel"/>
    <w:tmpl w:val="1D22E54A"/>
    <w:lvl w:ilvl="0" w:tplc="5F746378">
      <w:start w:val="1"/>
      <w:numFmt w:val="bullet"/>
      <w:lvlText w:val=""/>
      <w:lvlJc w:val="left"/>
      <w:pPr>
        <w:ind w:left="72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0A3EAB"/>
    <w:multiLevelType w:val="multilevel"/>
    <w:tmpl w:val="DD20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127B44"/>
    <w:multiLevelType w:val="hybridMultilevel"/>
    <w:tmpl w:val="44D03AFE"/>
    <w:lvl w:ilvl="0" w:tplc="5F74637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731F5"/>
    <w:multiLevelType w:val="hybridMultilevel"/>
    <w:tmpl w:val="6630CA60"/>
    <w:lvl w:ilvl="0" w:tplc="5F74637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516664"/>
    <w:multiLevelType w:val="hybridMultilevel"/>
    <w:tmpl w:val="AF32821E"/>
    <w:lvl w:ilvl="0" w:tplc="5CEE6B1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29FD150A"/>
    <w:multiLevelType w:val="hybridMultilevel"/>
    <w:tmpl w:val="B882D5BC"/>
    <w:lvl w:ilvl="0" w:tplc="5F746378">
      <w:start w:val="1"/>
      <w:numFmt w:val="bullet"/>
      <w:lvlText w:val=""/>
      <w:lvlJc w:val="left"/>
      <w:pPr>
        <w:ind w:left="72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44E540F"/>
    <w:multiLevelType w:val="hybridMultilevel"/>
    <w:tmpl w:val="215E8962"/>
    <w:lvl w:ilvl="0" w:tplc="5F74637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9D71A5"/>
    <w:multiLevelType w:val="hybridMultilevel"/>
    <w:tmpl w:val="C6986482"/>
    <w:lvl w:ilvl="0" w:tplc="5F74637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330202"/>
    <w:multiLevelType w:val="hybridMultilevel"/>
    <w:tmpl w:val="61D6A4CE"/>
    <w:lvl w:ilvl="0" w:tplc="5F746378">
      <w:start w:val="1"/>
      <w:numFmt w:val="bullet"/>
      <w:lvlText w:val=""/>
      <w:lvlJc w:val="left"/>
      <w:pPr>
        <w:ind w:left="72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B9C09CC"/>
    <w:multiLevelType w:val="hybridMultilevel"/>
    <w:tmpl w:val="123C0D78"/>
    <w:lvl w:ilvl="0" w:tplc="04090001">
      <w:start w:val="1"/>
      <w:numFmt w:val="bullet"/>
      <w:lvlText w:val=""/>
      <w:lvlJc w:val="left"/>
      <w:pPr>
        <w:ind w:left="1036" w:hanging="360"/>
      </w:pPr>
      <w:rPr>
        <w:rFonts w:ascii="Symbol" w:hAnsi="Symbol"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21" w15:restartNumberingAfterBreak="0">
    <w:nsid w:val="3C66630D"/>
    <w:multiLevelType w:val="hybridMultilevel"/>
    <w:tmpl w:val="44E69A6C"/>
    <w:lvl w:ilvl="0" w:tplc="5F74637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76107C"/>
    <w:multiLevelType w:val="multilevel"/>
    <w:tmpl w:val="306041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9C28D3"/>
    <w:multiLevelType w:val="hybridMultilevel"/>
    <w:tmpl w:val="E9B4215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F30DA0"/>
    <w:multiLevelType w:val="hybridMultilevel"/>
    <w:tmpl w:val="C98CB4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590195"/>
    <w:multiLevelType w:val="hybridMultilevel"/>
    <w:tmpl w:val="BB5ADB00"/>
    <w:lvl w:ilvl="0" w:tplc="5F74637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B10770"/>
    <w:multiLevelType w:val="hybridMultilevel"/>
    <w:tmpl w:val="2C24E004"/>
    <w:lvl w:ilvl="0" w:tplc="5F74637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42858"/>
    <w:multiLevelType w:val="hybridMultilevel"/>
    <w:tmpl w:val="F7367EAE"/>
    <w:lvl w:ilvl="0" w:tplc="5F74637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5F0660"/>
    <w:multiLevelType w:val="hybridMultilevel"/>
    <w:tmpl w:val="9084A8EA"/>
    <w:lvl w:ilvl="0" w:tplc="5F746378">
      <w:start w:val="1"/>
      <w:numFmt w:val="bullet"/>
      <w:lvlText w:val=""/>
      <w:lvlJc w:val="left"/>
      <w:pPr>
        <w:ind w:left="72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B2958F3"/>
    <w:multiLevelType w:val="hybridMultilevel"/>
    <w:tmpl w:val="30B0205E"/>
    <w:lvl w:ilvl="0" w:tplc="5F74637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F269CC"/>
    <w:multiLevelType w:val="hybridMultilevel"/>
    <w:tmpl w:val="0994D45E"/>
    <w:lvl w:ilvl="0" w:tplc="5F74637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762B2D"/>
    <w:multiLevelType w:val="hybridMultilevel"/>
    <w:tmpl w:val="196236B4"/>
    <w:lvl w:ilvl="0" w:tplc="5F74637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4F4AEB"/>
    <w:multiLevelType w:val="hybridMultilevel"/>
    <w:tmpl w:val="B0E4A5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B943C2E"/>
    <w:multiLevelType w:val="hybridMultilevel"/>
    <w:tmpl w:val="624A04A6"/>
    <w:lvl w:ilvl="0" w:tplc="5F746378">
      <w:start w:val="1"/>
      <w:numFmt w:val="bullet"/>
      <w:lvlText w:val=""/>
      <w:lvlJc w:val="left"/>
      <w:pPr>
        <w:ind w:left="502" w:hanging="360"/>
      </w:pPr>
      <w:rPr>
        <w:rFonts w:ascii="Wingdings 2" w:hAnsi="Wingdings 2"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4" w15:restartNumberingAfterBreak="0">
    <w:nsid w:val="7BD97D60"/>
    <w:multiLevelType w:val="hybridMultilevel"/>
    <w:tmpl w:val="353E1744"/>
    <w:lvl w:ilvl="0" w:tplc="5F746378">
      <w:start w:val="1"/>
      <w:numFmt w:val="bullet"/>
      <w:lvlText w:val=""/>
      <w:lvlJc w:val="left"/>
      <w:pPr>
        <w:ind w:left="72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C867504"/>
    <w:multiLevelType w:val="hybridMultilevel"/>
    <w:tmpl w:val="81529FD2"/>
    <w:lvl w:ilvl="0" w:tplc="5F746378">
      <w:start w:val="1"/>
      <w:numFmt w:val="bullet"/>
      <w:lvlText w:val=""/>
      <w:lvlJc w:val="left"/>
      <w:pPr>
        <w:ind w:left="720" w:hanging="360"/>
      </w:pPr>
      <w:rPr>
        <w:rFonts w:ascii="Wingdings 2" w:hAnsi="Wingdings 2" w:hint="default"/>
      </w:rPr>
    </w:lvl>
    <w:lvl w:ilvl="1" w:tplc="C6E27C00">
      <w:numFmt w:val="bullet"/>
      <w:lvlText w:val=""/>
      <w:lvlJc w:val="left"/>
      <w:pPr>
        <w:ind w:left="1440" w:hanging="360"/>
      </w:pPr>
      <w:rPr>
        <w:rFonts w:ascii="Wingdings" w:eastAsia="Times New Roman" w:hAnsi="Wingdings" w:cs="Times New Roman"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D5E5B1D"/>
    <w:multiLevelType w:val="hybridMultilevel"/>
    <w:tmpl w:val="798099B0"/>
    <w:lvl w:ilvl="0" w:tplc="5F746378">
      <w:start w:val="1"/>
      <w:numFmt w:val="bullet"/>
      <w:lvlText w:val=""/>
      <w:lvlJc w:val="left"/>
      <w:pPr>
        <w:ind w:left="72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D69780F"/>
    <w:multiLevelType w:val="hybridMultilevel"/>
    <w:tmpl w:val="549C4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843641"/>
    <w:multiLevelType w:val="hybridMultilevel"/>
    <w:tmpl w:val="56E034FE"/>
    <w:lvl w:ilvl="0" w:tplc="5F746378">
      <w:start w:val="1"/>
      <w:numFmt w:val="bullet"/>
      <w:lvlText w:val=""/>
      <w:lvlJc w:val="left"/>
      <w:pPr>
        <w:ind w:left="1222" w:hanging="360"/>
      </w:pPr>
      <w:rPr>
        <w:rFonts w:ascii="Wingdings 2" w:hAnsi="Wingdings 2" w:hint="default"/>
      </w:rPr>
    </w:lvl>
    <w:lvl w:ilvl="1" w:tplc="04090003" w:tentative="1">
      <w:start w:val="1"/>
      <w:numFmt w:val="bullet"/>
      <w:lvlText w:val="o"/>
      <w:lvlJc w:val="left"/>
      <w:pPr>
        <w:ind w:left="1942" w:hanging="360"/>
      </w:pPr>
      <w:rPr>
        <w:rFonts w:ascii="Courier New" w:hAnsi="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hint="default"/>
      </w:rPr>
    </w:lvl>
    <w:lvl w:ilvl="8" w:tplc="04090005" w:tentative="1">
      <w:start w:val="1"/>
      <w:numFmt w:val="bullet"/>
      <w:lvlText w:val=""/>
      <w:lvlJc w:val="left"/>
      <w:pPr>
        <w:ind w:left="6982" w:hanging="360"/>
      </w:pPr>
      <w:rPr>
        <w:rFonts w:ascii="Wingdings" w:hAnsi="Wingdings" w:hint="default"/>
      </w:rPr>
    </w:lvl>
  </w:abstractNum>
  <w:num w:numId="1">
    <w:abstractNumId w:val="13"/>
  </w:num>
  <w:num w:numId="2">
    <w:abstractNumId w:val="5"/>
  </w:num>
  <w:num w:numId="3">
    <w:abstractNumId w:val="18"/>
  </w:num>
  <w:num w:numId="4">
    <w:abstractNumId w:val="10"/>
  </w:num>
  <w:num w:numId="5">
    <w:abstractNumId w:val="9"/>
  </w:num>
  <w:num w:numId="6">
    <w:abstractNumId w:val="30"/>
  </w:num>
  <w:num w:numId="7">
    <w:abstractNumId w:val="21"/>
  </w:num>
  <w:num w:numId="8">
    <w:abstractNumId w:val="34"/>
  </w:num>
  <w:num w:numId="9">
    <w:abstractNumId w:val="29"/>
  </w:num>
  <w:num w:numId="10">
    <w:abstractNumId w:val="25"/>
  </w:num>
  <w:num w:numId="11">
    <w:abstractNumId w:val="2"/>
  </w:num>
  <w:num w:numId="12">
    <w:abstractNumId w:val="23"/>
  </w:num>
  <w:num w:numId="13">
    <w:abstractNumId w:val="24"/>
  </w:num>
  <w:num w:numId="14">
    <w:abstractNumId w:val="1"/>
  </w:num>
  <w:num w:numId="15">
    <w:abstractNumId w:val="33"/>
  </w:num>
  <w:num w:numId="16">
    <w:abstractNumId w:val="26"/>
  </w:num>
  <w:num w:numId="17">
    <w:abstractNumId w:val="14"/>
  </w:num>
  <w:num w:numId="18">
    <w:abstractNumId w:val="19"/>
  </w:num>
  <w:num w:numId="19">
    <w:abstractNumId w:val="38"/>
  </w:num>
  <w:num w:numId="2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num>
  <w:num w:numId="22">
    <w:abstractNumId w:val="6"/>
  </w:num>
  <w:num w:numId="23">
    <w:abstractNumId w:val="15"/>
  </w:num>
  <w:num w:numId="24">
    <w:abstractNumId w:val="17"/>
  </w:num>
  <w:num w:numId="25">
    <w:abstractNumId w:val="27"/>
  </w:num>
  <w:num w:numId="26">
    <w:abstractNumId w:val="20"/>
  </w:num>
  <w:num w:numId="27">
    <w:abstractNumId w:val="3"/>
  </w:num>
  <w:num w:numId="28">
    <w:abstractNumId w:val="4"/>
  </w:num>
  <w:num w:numId="29">
    <w:abstractNumId w:val="31"/>
  </w:num>
  <w:num w:numId="30">
    <w:abstractNumId w:val="37"/>
  </w:num>
  <w:num w:numId="31">
    <w:abstractNumId w:val="12"/>
  </w:num>
  <w:num w:numId="32">
    <w:abstractNumId w:val="22"/>
  </w:num>
  <w:num w:numId="33">
    <w:abstractNumId w:val="0"/>
  </w:num>
  <w:num w:numId="34">
    <w:abstractNumId w:val="7"/>
  </w:num>
  <w:num w:numId="35">
    <w:abstractNumId w:val="32"/>
  </w:num>
  <w:num w:numId="36">
    <w:abstractNumId w:val="8"/>
  </w:num>
  <w:num w:numId="37">
    <w:abstractNumId w:val="16"/>
  </w:num>
  <w:num w:numId="38">
    <w:abstractNumId w:val="36"/>
  </w:num>
  <w:num w:numId="39">
    <w:abstractNumId w:val="28"/>
  </w:num>
  <w:num w:numId="40">
    <w:abstractNumId w:val="11"/>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elle Bomberry">
    <w15:presenceInfo w15:providerId="AD" w15:userId="S-1-5-21-3644844351-1784224787-206488500-1290"/>
  </w15:person>
  <w15:person w15:author="Michelle Bomberry [2]">
    <w15:presenceInfo w15:providerId="None" w15:userId="Michelle Bomberry"/>
  </w15:person>
  <w15:person w15:author="Betsy Chaly">
    <w15:presenceInfo w15:providerId="AD" w15:userId="S-1-5-21-3644844351-1784224787-206488500-1287"/>
  </w15:person>
  <w15:person w15:author="Sonia Prevost-Derbecker">
    <w15:presenceInfo w15:providerId="None" w15:userId="Sonia Prevost-Derbecker"/>
  </w15:person>
  <w15:person w15:author="Sonia Prevost-Derbecker [2]">
    <w15:presenceInfo w15:providerId="AD" w15:userId="S-1-5-21-3644844351-1784224787-206488500-13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A76"/>
    <w:rsid w:val="00011269"/>
    <w:rsid w:val="000250CC"/>
    <w:rsid w:val="000358C8"/>
    <w:rsid w:val="000423D4"/>
    <w:rsid w:val="00056C00"/>
    <w:rsid w:val="0006725E"/>
    <w:rsid w:val="000717EB"/>
    <w:rsid w:val="000931D3"/>
    <w:rsid w:val="000B1E9E"/>
    <w:rsid w:val="000C34C3"/>
    <w:rsid w:val="000E4312"/>
    <w:rsid w:val="000F0E00"/>
    <w:rsid w:val="00115472"/>
    <w:rsid w:val="00124AC9"/>
    <w:rsid w:val="00140DC6"/>
    <w:rsid w:val="0014772D"/>
    <w:rsid w:val="001619F2"/>
    <w:rsid w:val="00162983"/>
    <w:rsid w:val="00185B2E"/>
    <w:rsid w:val="001A2B9D"/>
    <w:rsid w:val="001A5574"/>
    <w:rsid w:val="001A56E5"/>
    <w:rsid w:val="001A787B"/>
    <w:rsid w:val="001D464A"/>
    <w:rsid w:val="001F392D"/>
    <w:rsid w:val="001F5483"/>
    <w:rsid w:val="001F7E63"/>
    <w:rsid w:val="002038A4"/>
    <w:rsid w:val="00206B39"/>
    <w:rsid w:val="00207559"/>
    <w:rsid w:val="00214F41"/>
    <w:rsid w:val="002175E7"/>
    <w:rsid w:val="00233517"/>
    <w:rsid w:val="00233EA7"/>
    <w:rsid w:val="00240E8F"/>
    <w:rsid w:val="002419F1"/>
    <w:rsid w:val="002629D5"/>
    <w:rsid w:val="002802EA"/>
    <w:rsid w:val="00287CFE"/>
    <w:rsid w:val="00292621"/>
    <w:rsid w:val="002A2546"/>
    <w:rsid w:val="002D6B50"/>
    <w:rsid w:val="002D7811"/>
    <w:rsid w:val="002E1C99"/>
    <w:rsid w:val="002E6BC4"/>
    <w:rsid w:val="002F1AFF"/>
    <w:rsid w:val="002F4E3E"/>
    <w:rsid w:val="002F54E1"/>
    <w:rsid w:val="00322464"/>
    <w:rsid w:val="0035581A"/>
    <w:rsid w:val="003A3633"/>
    <w:rsid w:val="003A3E76"/>
    <w:rsid w:val="003A5F50"/>
    <w:rsid w:val="003C1AE7"/>
    <w:rsid w:val="003C2669"/>
    <w:rsid w:val="003D133F"/>
    <w:rsid w:val="003E08FB"/>
    <w:rsid w:val="003E4621"/>
    <w:rsid w:val="003F1D8F"/>
    <w:rsid w:val="003F71C4"/>
    <w:rsid w:val="00401D5E"/>
    <w:rsid w:val="0040233D"/>
    <w:rsid w:val="00427D3B"/>
    <w:rsid w:val="004458D5"/>
    <w:rsid w:val="004509A6"/>
    <w:rsid w:val="00452083"/>
    <w:rsid w:val="00455834"/>
    <w:rsid w:val="00460915"/>
    <w:rsid w:val="004654D2"/>
    <w:rsid w:val="004B705B"/>
    <w:rsid w:val="004C3A3C"/>
    <w:rsid w:val="004D5054"/>
    <w:rsid w:val="004E79C6"/>
    <w:rsid w:val="004F0960"/>
    <w:rsid w:val="004F40B6"/>
    <w:rsid w:val="005125A7"/>
    <w:rsid w:val="0053768B"/>
    <w:rsid w:val="0054033B"/>
    <w:rsid w:val="00556C6D"/>
    <w:rsid w:val="00557C15"/>
    <w:rsid w:val="005657F0"/>
    <w:rsid w:val="00595EDA"/>
    <w:rsid w:val="005A23FE"/>
    <w:rsid w:val="005A739E"/>
    <w:rsid w:val="005B19F8"/>
    <w:rsid w:val="005B35B5"/>
    <w:rsid w:val="005B3884"/>
    <w:rsid w:val="005C3AEB"/>
    <w:rsid w:val="005C5A39"/>
    <w:rsid w:val="005E0160"/>
    <w:rsid w:val="005E0A76"/>
    <w:rsid w:val="005E672D"/>
    <w:rsid w:val="005F7A1D"/>
    <w:rsid w:val="00600253"/>
    <w:rsid w:val="00600E6C"/>
    <w:rsid w:val="006017AB"/>
    <w:rsid w:val="006036DC"/>
    <w:rsid w:val="00616F38"/>
    <w:rsid w:val="00637822"/>
    <w:rsid w:val="00640EC1"/>
    <w:rsid w:val="006455B1"/>
    <w:rsid w:val="0064796B"/>
    <w:rsid w:val="006717D5"/>
    <w:rsid w:val="00672C9D"/>
    <w:rsid w:val="00686B1F"/>
    <w:rsid w:val="006A0AB3"/>
    <w:rsid w:val="006D6ED2"/>
    <w:rsid w:val="006F611C"/>
    <w:rsid w:val="00717C25"/>
    <w:rsid w:val="0072592D"/>
    <w:rsid w:val="00731A92"/>
    <w:rsid w:val="0076674F"/>
    <w:rsid w:val="00773B34"/>
    <w:rsid w:val="00780445"/>
    <w:rsid w:val="007907FB"/>
    <w:rsid w:val="007A1927"/>
    <w:rsid w:val="007A7B83"/>
    <w:rsid w:val="007B7197"/>
    <w:rsid w:val="007B77C1"/>
    <w:rsid w:val="007C3EC5"/>
    <w:rsid w:val="007D3F1F"/>
    <w:rsid w:val="007E1771"/>
    <w:rsid w:val="007F4025"/>
    <w:rsid w:val="007F7B54"/>
    <w:rsid w:val="008014AF"/>
    <w:rsid w:val="00817574"/>
    <w:rsid w:val="00820C9E"/>
    <w:rsid w:val="0084770A"/>
    <w:rsid w:val="0085003B"/>
    <w:rsid w:val="00854517"/>
    <w:rsid w:val="00881513"/>
    <w:rsid w:val="00883C6A"/>
    <w:rsid w:val="008A2004"/>
    <w:rsid w:val="008A2DA2"/>
    <w:rsid w:val="008A3A2B"/>
    <w:rsid w:val="008B7A32"/>
    <w:rsid w:val="008C5D2D"/>
    <w:rsid w:val="008D036B"/>
    <w:rsid w:val="008D2D27"/>
    <w:rsid w:val="008F4A37"/>
    <w:rsid w:val="00912308"/>
    <w:rsid w:val="009127FF"/>
    <w:rsid w:val="009178F8"/>
    <w:rsid w:val="00927A51"/>
    <w:rsid w:val="00953E3B"/>
    <w:rsid w:val="00977024"/>
    <w:rsid w:val="00980E5F"/>
    <w:rsid w:val="009903E8"/>
    <w:rsid w:val="00993993"/>
    <w:rsid w:val="009B13E2"/>
    <w:rsid w:val="009B3A8B"/>
    <w:rsid w:val="009C0B1C"/>
    <w:rsid w:val="009D20E5"/>
    <w:rsid w:val="009D6DC3"/>
    <w:rsid w:val="009E1214"/>
    <w:rsid w:val="009F5B0F"/>
    <w:rsid w:val="00A04183"/>
    <w:rsid w:val="00A045D0"/>
    <w:rsid w:val="00A17192"/>
    <w:rsid w:val="00A2251B"/>
    <w:rsid w:val="00A42D38"/>
    <w:rsid w:val="00A449CB"/>
    <w:rsid w:val="00AA6FB8"/>
    <w:rsid w:val="00AB4DAD"/>
    <w:rsid w:val="00AB6E65"/>
    <w:rsid w:val="00AC08C6"/>
    <w:rsid w:val="00AD7D9B"/>
    <w:rsid w:val="00AF0E01"/>
    <w:rsid w:val="00AF703B"/>
    <w:rsid w:val="00AF73EF"/>
    <w:rsid w:val="00B1098F"/>
    <w:rsid w:val="00B23164"/>
    <w:rsid w:val="00B250AC"/>
    <w:rsid w:val="00B42746"/>
    <w:rsid w:val="00B43781"/>
    <w:rsid w:val="00B52754"/>
    <w:rsid w:val="00B548E7"/>
    <w:rsid w:val="00B8034F"/>
    <w:rsid w:val="00BA649A"/>
    <w:rsid w:val="00BA71B4"/>
    <w:rsid w:val="00BB3AC6"/>
    <w:rsid w:val="00BB5839"/>
    <w:rsid w:val="00BC07F8"/>
    <w:rsid w:val="00BC53C1"/>
    <w:rsid w:val="00BD34D3"/>
    <w:rsid w:val="00BD35BE"/>
    <w:rsid w:val="00BE0B58"/>
    <w:rsid w:val="00BF3997"/>
    <w:rsid w:val="00C10872"/>
    <w:rsid w:val="00C41608"/>
    <w:rsid w:val="00C51197"/>
    <w:rsid w:val="00C5205A"/>
    <w:rsid w:val="00C739C5"/>
    <w:rsid w:val="00C75ECA"/>
    <w:rsid w:val="00C8219F"/>
    <w:rsid w:val="00C83CE7"/>
    <w:rsid w:val="00C91C64"/>
    <w:rsid w:val="00C9551E"/>
    <w:rsid w:val="00C96CA4"/>
    <w:rsid w:val="00CE0CB4"/>
    <w:rsid w:val="00CE7EF6"/>
    <w:rsid w:val="00D01381"/>
    <w:rsid w:val="00D12B46"/>
    <w:rsid w:val="00D20460"/>
    <w:rsid w:val="00D26CA1"/>
    <w:rsid w:val="00D409F5"/>
    <w:rsid w:val="00D41ACD"/>
    <w:rsid w:val="00D578D4"/>
    <w:rsid w:val="00D7411A"/>
    <w:rsid w:val="00D74944"/>
    <w:rsid w:val="00D84A77"/>
    <w:rsid w:val="00DA073E"/>
    <w:rsid w:val="00DA1E32"/>
    <w:rsid w:val="00DB51DC"/>
    <w:rsid w:val="00DD1F50"/>
    <w:rsid w:val="00DD4EEE"/>
    <w:rsid w:val="00DE1BDD"/>
    <w:rsid w:val="00DF15B6"/>
    <w:rsid w:val="00DF7256"/>
    <w:rsid w:val="00E03002"/>
    <w:rsid w:val="00E07F75"/>
    <w:rsid w:val="00E50CA9"/>
    <w:rsid w:val="00E65EA0"/>
    <w:rsid w:val="00E74118"/>
    <w:rsid w:val="00E7706D"/>
    <w:rsid w:val="00E81A61"/>
    <w:rsid w:val="00E8383A"/>
    <w:rsid w:val="00EA6D5B"/>
    <w:rsid w:val="00EA7C78"/>
    <w:rsid w:val="00EB22F0"/>
    <w:rsid w:val="00EC2455"/>
    <w:rsid w:val="00EC5A3F"/>
    <w:rsid w:val="00ED1DC0"/>
    <w:rsid w:val="00EE1733"/>
    <w:rsid w:val="00EE32CB"/>
    <w:rsid w:val="00EF3648"/>
    <w:rsid w:val="00EF5D40"/>
    <w:rsid w:val="00EF6751"/>
    <w:rsid w:val="00F006FB"/>
    <w:rsid w:val="00F153D8"/>
    <w:rsid w:val="00F217D7"/>
    <w:rsid w:val="00F21C5E"/>
    <w:rsid w:val="00F46DD8"/>
    <w:rsid w:val="00F63099"/>
    <w:rsid w:val="00F73715"/>
    <w:rsid w:val="00F81DE1"/>
    <w:rsid w:val="00F96855"/>
    <w:rsid w:val="00FA31E0"/>
    <w:rsid w:val="00FA5E71"/>
    <w:rsid w:val="00FB033C"/>
    <w:rsid w:val="00FC41C5"/>
    <w:rsid w:val="00FC497E"/>
    <w:rsid w:val="00FD6358"/>
    <w:rsid w:val="00FE3CBB"/>
    <w:rsid w:val="00FE7D30"/>
    <w:rsid w:val="00FF50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CF5110"/>
  <w15:docId w15:val="{F6400F9B-376D-4C28-A2FB-D7D9585A4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C6A"/>
  </w:style>
  <w:style w:type="paragraph" w:styleId="Heading1">
    <w:name w:val="heading 1"/>
    <w:basedOn w:val="Normal"/>
    <w:next w:val="Normal"/>
    <w:link w:val="Heading1Char"/>
    <w:uiPriority w:val="9"/>
    <w:qFormat/>
    <w:rsid w:val="00DB51DC"/>
    <w:pPr>
      <w:keepNext/>
      <w:keepLines/>
      <w:spacing w:before="24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1DC"/>
    <w:pPr>
      <w:keepNext/>
      <w:keepLines/>
      <w:spacing w:before="40"/>
      <w:outlineLvl w:val="1"/>
    </w:pPr>
    <w:rPr>
      <w:rFonts w:eastAsiaTheme="majorEastAsia" w:cstheme="majorBidi"/>
      <w:color w:val="365F91" w:themeColor="accent1" w:themeShade="BF"/>
      <w:sz w:val="26"/>
      <w:szCs w:val="26"/>
    </w:rPr>
  </w:style>
  <w:style w:type="paragraph" w:styleId="Heading3">
    <w:name w:val="heading 3"/>
    <w:basedOn w:val="Normal"/>
    <w:link w:val="Heading3Char"/>
    <w:uiPriority w:val="9"/>
    <w:unhideWhenUsed/>
    <w:qFormat/>
    <w:rsid w:val="00124AC9"/>
    <w:pPr>
      <w:spacing w:before="100" w:beforeAutospacing="1" w:after="100" w:afterAutospacing="1"/>
      <w:outlineLvl w:val="2"/>
    </w:pPr>
    <w:rPr>
      <w:rFonts w:ascii="Times New Roman" w:eastAsiaTheme="minorHAnsi" w:hAnsi="Times New Roman" w:cs="Times New Roman"/>
      <w:b/>
      <w:bCs/>
      <w:sz w:val="27"/>
      <w:szCs w:val="27"/>
      <w:lang w:val="en-CA" w:eastAsia="en-CA"/>
    </w:rPr>
  </w:style>
  <w:style w:type="paragraph" w:styleId="Heading6">
    <w:name w:val="heading 6"/>
    <w:basedOn w:val="Normal"/>
    <w:next w:val="Normal"/>
    <w:link w:val="Heading6Char"/>
    <w:uiPriority w:val="9"/>
    <w:semiHidden/>
    <w:unhideWhenUsed/>
    <w:qFormat/>
    <w:rsid w:val="006036DC"/>
    <w:pPr>
      <w:keepNext/>
      <w:keepLines/>
      <w:spacing w:before="40"/>
      <w:outlineLvl w:val="5"/>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0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0A76"/>
    <w:pPr>
      <w:ind w:left="720"/>
      <w:contextualSpacing/>
    </w:pPr>
  </w:style>
  <w:style w:type="paragraph" w:styleId="BalloonText">
    <w:name w:val="Balloon Text"/>
    <w:basedOn w:val="Normal"/>
    <w:link w:val="BalloonTextChar"/>
    <w:uiPriority w:val="99"/>
    <w:semiHidden/>
    <w:unhideWhenUsed/>
    <w:rsid w:val="00BB5839"/>
    <w:rPr>
      <w:rFonts w:ascii="Lucida Grande" w:hAnsi="Lucida Grande"/>
      <w:sz w:val="18"/>
      <w:szCs w:val="18"/>
    </w:rPr>
  </w:style>
  <w:style w:type="character" w:customStyle="1" w:styleId="BalloonTextChar">
    <w:name w:val="Balloon Text Char"/>
    <w:basedOn w:val="DefaultParagraphFont"/>
    <w:link w:val="BalloonText"/>
    <w:uiPriority w:val="99"/>
    <w:semiHidden/>
    <w:rsid w:val="00BB5839"/>
    <w:rPr>
      <w:rFonts w:ascii="Lucida Grande" w:hAnsi="Lucida Grande"/>
      <w:sz w:val="18"/>
      <w:szCs w:val="18"/>
    </w:rPr>
  </w:style>
  <w:style w:type="paragraph" w:styleId="BodyText2">
    <w:name w:val="Body Text 2"/>
    <w:basedOn w:val="Normal"/>
    <w:link w:val="BodyText2Char"/>
    <w:rsid w:val="005E0160"/>
    <w:pPr>
      <w:jc w:val="both"/>
    </w:pPr>
    <w:rPr>
      <w:rFonts w:ascii="Times New Roman" w:eastAsia="Times New Roman" w:hAnsi="Times New Roman" w:cs="Times New Roman"/>
      <w:b/>
      <w:bCs/>
      <w:sz w:val="16"/>
      <w:szCs w:val="20"/>
    </w:rPr>
  </w:style>
  <w:style w:type="character" w:customStyle="1" w:styleId="BodyText2Char">
    <w:name w:val="Body Text 2 Char"/>
    <w:basedOn w:val="DefaultParagraphFont"/>
    <w:link w:val="BodyText2"/>
    <w:rsid w:val="005E0160"/>
    <w:rPr>
      <w:rFonts w:ascii="Times New Roman" w:eastAsia="Times New Roman" w:hAnsi="Times New Roman" w:cs="Times New Roman"/>
      <w:b/>
      <w:bCs/>
      <w:sz w:val="16"/>
      <w:szCs w:val="20"/>
    </w:rPr>
  </w:style>
  <w:style w:type="character" w:styleId="Hyperlink">
    <w:name w:val="Hyperlink"/>
    <w:basedOn w:val="DefaultParagraphFont"/>
    <w:rsid w:val="005E0160"/>
    <w:rPr>
      <w:color w:val="0000FF"/>
      <w:u w:val="single"/>
    </w:rPr>
  </w:style>
  <w:style w:type="paragraph" w:styleId="Title">
    <w:name w:val="Title"/>
    <w:basedOn w:val="Normal"/>
    <w:link w:val="TitleChar"/>
    <w:qFormat/>
    <w:rsid w:val="00140DC6"/>
    <w:pPr>
      <w:jc w:val="center"/>
    </w:pPr>
    <w:rPr>
      <w:rFonts w:ascii="Arial" w:eastAsia="Times New Roman" w:hAnsi="Arial" w:cs="Arial"/>
      <w:b/>
      <w:bCs/>
      <w:sz w:val="24"/>
      <w:szCs w:val="24"/>
    </w:rPr>
  </w:style>
  <w:style w:type="character" w:customStyle="1" w:styleId="TitleChar">
    <w:name w:val="Title Char"/>
    <w:basedOn w:val="DefaultParagraphFont"/>
    <w:link w:val="Title"/>
    <w:rsid w:val="00140DC6"/>
    <w:rPr>
      <w:rFonts w:ascii="Arial" w:eastAsia="Times New Roman" w:hAnsi="Arial" w:cs="Arial"/>
      <w:b/>
      <w:bCs/>
      <w:sz w:val="24"/>
      <w:szCs w:val="24"/>
    </w:rPr>
  </w:style>
  <w:style w:type="paragraph" w:styleId="Footer">
    <w:name w:val="footer"/>
    <w:basedOn w:val="Normal"/>
    <w:link w:val="FooterChar"/>
    <w:uiPriority w:val="99"/>
    <w:unhideWhenUsed/>
    <w:rsid w:val="005C5A39"/>
    <w:pPr>
      <w:tabs>
        <w:tab w:val="center" w:pos="4320"/>
        <w:tab w:val="right" w:pos="8640"/>
      </w:tabs>
    </w:pPr>
  </w:style>
  <w:style w:type="character" w:customStyle="1" w:styleId="FooterChar">
    <w:name w:val="Footer Char"/>
    <w:basedOn w:val="DefaultParagraphFont"/>
    <w:link w:val="Footer"/>
    <w:uiPriority w:val="99"/>
    <w:rsid w:val="005C5A39"/>
  </w:style>
  <w:style w:type="character" w:styleId="PageNumber">
    <w:name w:val="page number"/>
    <w:basedOn w:val="DefaultParagraphFont"/>
    <w:uiPriority w:val="99"/>
    <w:semiHidden/>
    <w:unhideWhenUsed/>
    <w:rsid w:val="005C5A39"/>
  </w:style>
  <w:style w:type="paragraph" w:styleId="Header">
    <w:name w:val="header"/>
    <w:basedOn w:val="Normal"/>
    <w:link w:val="HeaderChar"/>
    <w:uiPriority w:val="99"/>
    <w:unhideWhenUsed/>
    <w:rsid w:val="005C5A39"/>
    <w:pPr>
      <w:tabs>
        <w:tab w:val="center" w:pos="4320"/>
        <w:tab w:val="right" w:pos="8640"/>
      </w:tabs>
    </w:pPr>
  </w:style>
  <w:style w:type="character" w:customStyle="1" w:styleId="HeaderChar">
    <w:name w:val="Header Char"/>
    <w:basedOn w:val="DefaultParagraphFont"/>
    <w:link w:val="Header"/>
    <w:uiPriority w:val="99"/>
    <w:rsid w:val="005C5A39"/>
  </w:style>
  <w:style w:type="character" w:styleId="CommentReference">
    <w:name w:val="annotation reference"/>
    <w:basedOn w:val="DefaultParagraphFont"/>
    <w:uiPriority w:val="99"/>
    <w:semiHidden/>
    <w:unhideWhenUsed/>
    <w:rsid w:val="00287CFE"/>
    <w:rPr>
      <w:sz w:val="16"/>
      <w:szCs w:val="16"/>
    </w:rPr>
  </w:style>
  <w:style w:type="paragraph" w:styleId="CommentText">
    <w:name w:val="annotation text"/>
    <w:basedOn w:val="Normal"/>
    <w:link w:val="CommentTextChar"/>
    <w:uiPriority w:val="99"/>
    <w:semiHidden/>
    <w:unhideWhenUsed/>
    <w:rsid w:val="00287CFE"/>
    <w:rPr>
      <w:sz w:val="20"/>
      <w:szCs w:val="20"/>
    </w:rPr>
  </w:style>
  <w:style w:type="character" w:customStyle="1" w:styleId="CommentTextChar">
    <w:name w:val="Comment Text Char"/>
    <w:basedOn w:val="DefaultParagraphFont"/>
    <w:link w:val="CommentText"/>
    <w:uiPriority w:val="99"/>
    <w:semiHidden/>
    <w:rsid w:val="00287CFE"/>
    <w:rPr>
      <w:sz w:val="20"/>
      <w:szCs w:val="20"/>
    </w:rPr>
  </w:style>
  <w:style w:type="paragraph" w:styleId="CommentSubject">
    <w:name w:val="annotation subject"/>
    <w:basedOn w:val="CommentText"/>
    <w:next w:val="CommentText"/>
    <w:link w:val="CommentSubjectChar"/>
    <w:uiPriority w:val="99"/>
    <w:semiHidden/>
    <w:unhideWhenUsed/>
    <w:rsid w:val="00287CFE"/>
    <w:rPr>
      <w:b/>
      <w:bCs/>
    </w:rPr>
  </w:style>
  <w:style w:type="character" w:customStyle="1" w:styleId="CommentSubjectChar">
    <w:name w:val="Comment Subject Char"/>
    <w:basedOn w:val="CommentTextChar"/>
    <w:link w:val="CommentSubject"/>
    <w:uiPriority w:val="99"/>
    <w:semiHidden/>
    <w:rsid w:val="00287CFE"/>
    <w:rPr>
      <w:b/>
      <w:bCs/>
      <w:sz w:val="20"/>
      <w:szCs w:val="20"/>
    </w:rPr>
  </w:style>
  <w:style w:type="character" w:customStyle="1" w:styleId="Heading3Char">
    <w:name w:val="Heading 3 Char"/>
    <w:basedOn w:val="DefaultParagraphFont"/>
    <w:link w:val="Heading3"/>
    <w:uiPriority w:val="9"/>
    <w:rsid w:val="00124AC9"/>
    <w:rPr>
      <w:rFonts w:ascii="Times New Roman" w:eastAsiaTheme="minorHAnsi" w:hAnsi="Times New Roman" w:cs="Times New Roman"/>
      <w:b/>
      <w:bCs/>
      <w:sz w:val="27"/>
      <w:szCs w:val="27"/>
      <w:lang w:val="en-CA" w:eastAsia="en-CA"/>
    </w:rPr>
  </w:style>
  <w:style w:type="paragraph" w:customStyle="1" w:styleId="TableGrid1">
    <w:name w:val="Table Grid1"/>
    <w:rsid w:val="004B705B"/>
    <w:rPr>
      <w:rFonts w:ascii="Lucida Grande" w:eastAsia="ヒラギノ角ゴ Pro W3" w:hAnsi="Lucida Grande" w:cs="Times New Roman"/>
      <w:color w:val="FFFFFF"/>
      <w:szCs w:val="20"/>
      <w:lang w:eastAsia="en-CA"/>
    </w:rPr>
  </w:style>
  <w:style w:type="paragraph" w:styleId="NormalWeb">
    <w:name w:val="Normal (Web)"/>
    <w:basedOn w:val="Normal"/>
    <w:uiPriority w:val="99"/>
    <w:semiHidden/>
    <w:unhideWhenUsed/>
    <w:rsid w:val="00233517"/>
    <w:pPr>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Heading6Char">
    <w:name w:val="Heading 6 Char"/>
    <w:basedOn w:val="DefaultParagraphFont"/>
    <w:link w:val="Heading6"/>
    <w:uiPriority w:val="9"/>
    <w:semiHidden/>
    <w:rsid w:val="006036DC"/>
    <w:rPr>
      <w:rFonts w:eastAsiaTheme="majorEastAsia" w:cstheme="majorBidi"/>
      <w:color w:val="243F60" w:themeColor="accent1" w:themeShade="7F"/>
    </w:rPr>
  </w:style>
  <w:style w:type="paragraph" w:styleId="BodyText">
    <w:name w:val="Body Text"/>
    <w:basedOn w:val="Normal"/>
    <w:link w:val="BodyTextChar"/>
    <w:uiPriority w:val="99"/>
    <w:unhideWhenUsed/>
    <w:rsid w:val="006036DC"/>
    <w:pPr>
      <w:spacing w:after="120"/>
    </w:pPr>
  </w:style>
  <w:style w:type="character" w:customStyle="1" w:styleId="BodyTextChar">
    <w:name w:val="Body Text Char"/>
    <w:basedOn w:val="DefaultParagraphFont"/>
    <w:link w:val="BodyText"/>
    <w:uiPriority w:val="99"/>
    <w:rsid w:val="006036DC"/>
  </w:style>
  <w:style w:type="character" w:customStyle="1" w:styleId="Heading1Char">
    <w:name w:val="Heading 1 Char"/>
    <w:basedOn w:val="DefaultParagraphFont"/>
    <w:link w:val="Heading1"/>
    <w:uiPriority w:val="9"/>
    <w:rsid w:val="00DB51DC"/>
    <w:rPr>
      <w:rFonts w:eastAsiaTheme="majorEastAsia" w:cstheme="majorBidi"/>
      <w:color w:val="365F91" w:themeColor="accent1" w:themeShade="BF"/>
      <w:sz w:val="32"/>
      <w:szCs w:val="32"/>
    </w:rPr>
  </w:style>
  <w:style w:type="character" w:customStyle="1" w:styleId="Heading2Char">
    <w:name w:val="Heading 2 Char"/>
    <w:basedOn w:val="DefaultParagraphFont"/>
    <w:link w:val="Heading2"/>
    <w:uiPriority w:val="9"/>
    <w:rsid w:val="00DB51DC"/>
    <w:rPr>
      <w:rFonts w:eastAsiaTheme="majorEastAsia"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92036">
      <w:bodyDiv w:val="1"/>
      <w:marLeft w:val="0"/>
      <w:marRight w:val="0"/>
      <w:marTop w:val="0"/>
      <w:marBottom w:val="0"/>
      <w:divBdr>
        <w:top w:val="none" w:sz="0" w:space="0" w:color="auto"/>
        <w:left w:val="none" w:sz="0" w:space="0" w:color="auto"/>
        <w:bottom w:val="none" w:sz="0" w:space="0" w:color="auto"/>
        <w:right w:val="none" w:sz="0" w:space="0" w:color="auto"/>
      </w:divBdr>
      <w:divsChild>
        <w:div w:id="1788616429">
          <w:marLeft w:val="0"/>
          <w:marRight w:val="0"/>
          <w:marTop w:val="0"/>
          <w:marBottom w:val="0"/>
          <w:divBdr>
            <w:top w:val="none" w:sz="0" w:space="0" w:color="auto"/>
            <w:left w:val="none" w:sz="0" w:space="0" w:color="auto"/>
            <w:bottom w:val="none" w:sz="0" w:space="0" w:color="auto"/>
            <w:right w:val="none" w:sz="0" w:space="0" w:color="auto"/>
          </w:divBdr>
          <w:divsChild>
            <w:div w:id="564486547">
              <w:marLeft w:val="0"/>
              <w:marRight w:val="0"/>
              <w:marTop w:val="0"/>
              <w:marBottom w:val="0"/>
              <w:divBdr>
                <w:top w:val="none" w:sz="0" w:space="0" w:color="auto"/>
                <w:left w:val="none" w:sz="0" w:space="0" w:color="auto"/>
                <w:bottom w:val="none" w:sz="0" w:space="0" w:color="auto"/>
                <w:right w:val="none" w:sz="0" w:space="0" w:color="auto"/>
              </w:divBdr>
              <w:divsChild>
                <w:div w:id="393047148">
                  <w:marLeft w:val="0"/>
                  <w:marRight w:val="0"/>
                  <w:marTop w:val="0"/>
                  <w:marBottom w:val="0"/>
                  <w:divBdr>
                    <w:top w:val="none" w:sz="0" w:space="0" w:color="auto"/>
                    <w:left w:val="none" w:sz="0" w:space="0" w:color="auto"/>
                    <w:bottom w:val="none" w:sz="0" w:space="0" w:color="auto"/>
                    <w:right w:val="none" w:sz="0" w:space="0" w:color="auto"/>
                  </w:divBdr>
                  <w:divsChild>
                    <w:div w:id="1299990904">
                      <w:marLeft w:val="0"/>
                      <w:marRight w:val="0"/>
                      <w:marTop w:val="0"/>
                      <w:marBottom w:val="0"/>
                      <w:divBdr>
                        <w:top w:val="none" w:sz="0" w:space="0" w:color="auto"/>
                        <w:left w:val="none" w:sz="0" w:space="0" w:color="auto"/>
                        <w:bottom w:val="none" w:sz="0" w:space="0" w:color="auto"/>
                        <w:right w:val="none" w:sz="0" w:space="0" w:color="auto"/>
                      </w:divBdr>
                      <w:divsChild>
                        <w:div w:id="658460619">
                          <w:marLeft w:val="0"/>
                          <w:marRight w:val="0"/>
                          <w:marTop w:val="0"/>
                          <w:marBottom w:val="0"/>
                          <w:divBdr>
                            <w:top w:val="none" w:sz="0" w:space="0" w:color="auto"/>
                            <w:left w:val="none" w:sz="0" w:space="0" w:color="auto"/>
                            <w:bottom w:val="none" w:sz="0" w:space="0" w:color="auto"/>
                            <w:right w:val="none" w:sz="0" w:space="0" w:color="auto"/>
                          </w:divBdr>
                          <w:divsChild>
                            <w:div w:id="1481774389">
                              <w:marLeft w:val="0"/>
                              <w:marRight w:val="0"/>
                              <w:marTop w:val="0"/>
                              <w:marBottom w:val="0"/>
                              <w:divBdr>
                                <w:top w:val="none" w:sz="0" w:space="0" w:color="auto"/>
                                <w:left w:val="none" w:sz="0" w:space="0" w:color="auto"/>
                                <w:bottom w:val="none" w:sz="0" w:space="0" w:color="auto"/>
                                <w:right w:val="none" w:sz="0" w:space="0" w:color="auto"/>
                              </w:divBdr>
                              <w:divsChild>
                                <w:div w:id="260991296">
                                  <w:marLeft w:val="0"/>
                                  <w:marRight w:val="0"/>
                                  <w:marTop w:val="0"/>
                                  <w:marBottom w:val="0"/>
                                  <w:divBdr>
                                    <w:top w:val="none" w:sz="0" w:space="0" w:color="auto"/>
                                    <w:left w:val="none" w:sz="0" w:space="0" w:color="auto"/>
                                    <w:bottom w:val="none" w:sz="0" w:space="0" w:color="auto"/>
                                    <w:right w:val="none" w:sz="0" w:space="0" w:color="auto"/>
                                  </w:divBdr>
                                  <w:divsChild>
                                    <w:div w:id="447241793">
                                      <w:marLeft w:val="0"/>
                                      <w:marRight w:val="0"/>
                                      <w:marTop w:val="0"/>
                                      <w:marBottom w:val="0"/>
                                      <w:divBdr>
                                        <w:top w:val="none" w:sz="0" w:space="0" w:color="auto"/>
                                        <w:left w:val="none" w:sz="0" w:space="0" w:color="auto"/>
                                        <w:bottom w:val="none" w:sz="0" w:space="0" w:color="auto"/>
                                        <w:right w:val="none" w:sz="0" w:space="0" w:color="auto"/>
                                      </w:divBdr>
                                      <w:divsChild>
                                        <w:div w:id="689840167">
                                          <w:marLeft w:val="0"/>
                                          <w:marRight w:val="0"/>
                                          <w:marTop w:val="0"/>
                                          <w:marBottom w:val="0"/>
                                          <w:divBdr>
                                            <w:top w:val="none" w:sz="0" w:space="0" w:color="auto"/>
                                            <w:left w:val="none" w:sz="0" w:space="0" w:color="auto"/>
                                            <w:bottom w:val="none" w:sz="0" w:space="0" w:color="auto"/>
                                            <w:right w:val="none" w:sz="0" w:space="0" w:color="auto"/>
                                          </w:divBdr>
                                          <w:divsChild>
                                            <w:div w:id="1786270406">
                                              <w:marLeft w:val="0"/>
                                              <w:marRight w:val="0"/>
                                              <w:marTop w:val="0"/>
                                              <w:marBottom w:val="0"/>
                                              <w:divBdr>
                                                <w:top w:val="none" w:sz="0" w:space="0" w:color="auto"/>
                                                <w:left w:val="none" w:sz="0" w:space="0" w:color="auto"/>
                                                <w:bottom w:val="none" w:sz="0" w:space="0" w:color="auto"/>
                                                <w:right w:val="none" w:sz="0" w:space="0" w:color="auto"/>
                                              </w:divBdr>
                                              <w:divsChild>
                                                <w:div w:id="8247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4303945">
      <w:bodyDiv w:val="1"/>
      <w:marLeft w:val="0"/>
      <w:marRight w:val="0"/>
      <w:marTop w:val="0"/>
      <w:marBottom w:val="0"/>
      <w:divBdr>
        <w:top w:val="none" w:sz="0" w:space="0" w:color="auto"/>
        <w:left w:val="none" w:sz="0" w:space="0" w:color="auto"/>
        <w:bottom w:val="none" w:sz="0" w:space="0" w:color="auto"/>
        <w:right w:val="none" w:sz="0" w:space="0" w:color="auto"/>
      </w:divBdr>
    </w:div>
    <w:div w:id="816459656">
      <w:bodyDiv w:val="1"/>
      <w:marLeft w:val="0"/>
      <w:marRight w:val="0"/>
      <w:marTop w:val="0"/>
      <w:marBottom w:val="0"/>
      <w:divBdr>
        <w:top w:val="none" w:sz="0" w:space="0" w:color="auto"/>
        <w:left w:val="none" w:sz="0" w:space="0" w:color="auto"/>
        <w:bottom w:val="none" w:sz="0" w:space="0" w:color="auto"/>
        <w:right w:val="none" w:sz="0" w:space="0" w:color="auto"/>
      </w:divBdr>
    </w:div>
    <w:div w:id="1007058833">
      <w:bodyDiv w:val="1"/>
      <w:marLeft w:val="0"/>
      <w:marRight w:val="0"/>
      <w:marTop w:val="0"/>
      <w:marBottom w:val="0"/>
      <w:divBdr>
        <w:top w:val="none" w:sz="0" w:space="0" w:color="auto"/>
        <w:left w:val="none" w:sz="0" w:space="0" w:color="auto"/>
        <w:bottom w:val="none" w:sz="0" w:space="0" w:color="auto"/>
        <w:right w:val="none" w:sz="0" w:space="0" w:color="auto"/>
      </w:divBdr>
    </w:div>
    <w:div w:id="1459227928">
      <w:bodyDiv w:val="1"/>
      <w:marLeft w:val="0"/>
      <w:marRight w:val="0"/>
      <w:marTop w:val="0"/>
      <w:marBottom w:val="0"/>
      <w:divBdr>
        <w:top w:val="none" w:sz="0" w:space="0" w:color="auto"/>
        <w:left w:val="none" w:sz="0" w:space="0" w:color="auto"/>
        <w:bottom w:val="none" w:sz="0" w:space="0" w:color="auto"/>
        <w:right w:val="none" w:sz="0" w:space="0" w:color="auto"/>
      </w:divBdr>
      <w:divsChild>
        <w:div w:id="203909770">
          <w:marLeft w:val="0"/>
          <w:marRight w:val="0"/>
          <w:marTop w:val="0"/>
          <w:marBottom w:val="0"/>
          <w:divBdr>
            <w:top w:val="none" w:sz="0" w:space="0" w:color="auto"/>
            <w:left w:val="none" w:sz="0" w:space="0" w:color="auto"/>
            <w:bottom w:val="none" w:sz="0" w:space="0" w:color="auto"/>
            <w:right w:val="none" w:sz="0" w:space="0" w:color="auto"/>
          </w:divBdr>
          <w:divsChild>
            <w:div w:id="2017532590">
              <w:marLeft w:val="0"/>
              <w:marRight w:val="0"/>
              <w:marTop w:val="0"/>
              <w:marBottom w:val="0"/>
              <w:divBdr>
                <w:top w:val="none" w:sz="0" w:space="0" w:color="auto"/>
                <w:left w:val="none" w:sz="0" w:space="0" w:color="auto"/>
                <w:bottom w:val="none" w:sz="0" w:space="0" w:color="auto"/>
                <w:right w:val="none" w:sz="0" w:space="0" w:color="auto"/>
              </w:divBdr>
              <w:divsChild>
                <w:div w:id="1126005298">
                  <w:marLeft w:val="0"/>
                  <w:marRight w:val="0"/>
                  <w:marTop w:val="0"/>
                  <w:marBottom w:val="0"/>
                  <w:divBdr>
                    <w:top w:val="none" w:sz="0" w:space="0" w:color="auto"/>
                    <w:left w:val="none" w:sz="0" w:space="0" w:color="auto"/>
                    <w:bottom w:val="none" w:sz="0" w:space="0" w:color="auto"/>
                    <w:right w:val="none" w:sz="0" w:space="0" w:color="auto"/>
                  </w:divBdr>
                  <w:divsChild>
                    <w:div w:id="7878515">
                      <w:marLeft w:val="0"/>
                      <w:marRight w:val="0"/>
                      <w:marTop w:val="0"/>
                      <w:marBottom w:val="0"/>
                      <w:divBdr>
                        <w:top w:val="none" w:sz="0" w:space="0" w:color="auto"/>
                        <w:left w:val="none" w:sz="0" w:space="0" w:color="auto"/>
                        <w:bottom w:val="none" w:sz="0" w:space="0" w:color="auto"/>
                        <w:right w:val="none" w:sz="0" w:space="0" w:color="auto"/>
                      </w:divBdr>
                      <w:divsChild>
                        <w:div w:id="2022968871">
                          <w:marLeft w:val="0"/>
                          <w:marRight w:val="0"/>
                          <w:marTop w:val="0"/>
                          <w:marBottom w:val="0"/>
                          <w:divBdr>
                            <w:top w:val="none" w:sz="0" w:space="0" w:color="auto"/>
                            <w:left w:val="none" w:sz="0" w:space="0" w:color="auto"/>
                            <w:bottom w:val="none" w:sz="0" w:space="0" w:color="auto"/>
                            <w:right w:val="none" w:sz="0" w:space="0" w:color="auto"/>
                          </w:divBdr>
                          <w:divsChild>
                            <w:div w:id="1460997801">
                              <w:marLeft w:val="0"/>
                              <w:marRight w:val="0"/>
                              <w:marTop w:val="0"/>
                              <w:marBottom w:val="0"/>
                              <w:divBdr>
                                <w:top w:val="none" w:sz="0" w:space="0" w:color="auto"/>
                                <w:left w:val="none" w:sz="0" w:space="0" w:color="auto"/>
                                <w:bottom w:val="none" w:sz="0" w:space="0" w:color="auto"/>
                                <w:right w:val="none" w:sz="0" w:space="0" w:color="auto"/>
                              </w:divBdr>
                              <w:divsChild>
                                <w:div w:id="477235500">
                                  <w:marLeft w:val="0"/>
                                  <w:marRight w:val="0"/>
                                  <w:marTop w:val="0"/>
                                  <w:marBottom w:val="0"/>
                                  <w:divBdr>
                                    <w:top w:val="none" w:sz="0" w:space="0" w:color="auto"/>
                                    <w:left w:val="none" w:sz="0" w:space="0" w:color="auto"/>
                                    <w:bottom w:val="none" w:sz="0" w:space="0" w:color="auto"/>
                                    <w:right w:val="none" w:sz="0" w:space="0" w:color="auto"/>
                                  </w:divBdr>
                                  <w:divsChild>
                                    <w:div w:id="907424555">
                                      <w:marLeft w:val="0"/>
                                      <w:marRight w:val="0"/>
                                      <w:marTop w:val="0"/>
                                      <w:marBottom w:val="0"/>
                                      <w:divBdr>
                                        <w:top w:val="none" w:sz="0" w:space="0" w:color="auto"/>
                                        <w:left w:val="none" w:sz="0" w:space="0" w:color="auto"/>
                                        <w:bottom w:val="none" w:sz="0" w:space="0" w:color="auto"/>
                                        <w:right w:val="none" w:sz="0" w:space="0" w:color="auto"/>
                                      </w:divBdr>
                                      <w:divsChild>
                                        <w:div w:id="1976989239">
                                          <w:marLeft w:val="0"/>
                                          <w:marRight w:val="0"/>
                                          <w:marTop w:val="0"/>
                                          <w:marBottom w:val="0"/>
                                          <w:divBdr>
                                            <w:top w:val="none" w:sz="0" w:space="0" w:color="auto"/>
                                            <w:left w:val="none" w:sz="0" w:space="0" w:color="auto"/>
                                            <w:bottom w:val="none" w:sz="0" w:space="0" w:color="auto"/>
                                            <w:right w:val="none" w:sz="0" w:space="0" w:color="auto"/>
                                          </w:divBdr>
                                          <w:divsChild>
                                            <w:div w:id="855995323">
                                              <w:marLeft w:val="0"/>
                                              <w:marRight w:val="0"/>
                                              <w:marTop w:val="0"/>
                                              <w:marBottom w:val="0"/>
                                              <w:divBdr>
                                                <w:top w:val="none" w:sz="0" w:space="0" w:color="auto"/>
                                                <w:left w:val="none" w:sz="0" w:space="0" w:color="auto"/>
                                                <w:bottom w:val="none" w:sz="0" w:space="0" w:color="auto"/>
                                                <w:right w:val="none" w:sz="0" w:space="0" w:color="auto"/>
                                              </w:divBdr>
                                              <w:divsChild>
                                                <w:div w:id="5440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2596697">
      <w:bodyDiv w:val="1"/>
      <w:marLeft w:val="0"/>
      <w:marRight w:val="0"/>
      <w:marTop w:val="0"/>
      <w:marBottom w:val="0"/>
      <w:divBdr>
        <w:top w:val="none" w:sz="0" w:space="0" w:color="auto"/>
        <w:left w:val="none" w:sz="0" w:space="0" w:color="auto"/>
        <w:bottom w:val="none" w:sz="0" w:space="0" w:color="auto"/>
        <w:right w:val="none" w:sz="0" w:space="0" w:color="auto"/>
      </w:divBdr>
    </w:div>
    <w:div w:id="1553812671">
      <w:bodyDiv w:val="1"/>
      <w:marLeft w:val="0"/>
      <w:marRight w:val="0"/>
      <w:marTop w:val="0"/>
      <w:marBottom w:val="0"/>
      <w:divBdr>
        <w:top w:val="none" w:sz="0" w:space="0" w:color="auto"/>
        <w:left w:val="none" w:sz="0" w:space="0" w:color="auto"/>
        <w:bottom w:val="none" w:sz="0" w:space="0" w:color="auto"/>
        <w:right w:val="none" w:sz="0" w:space="0" w:color="auto"/>
      </w:divBdr>
    </w:div>
    <w:div w:id="1831405461">
      <w:bodyDiv w:val="1"/>
      <w:marLeft w:val="0"/>
      <w:marRight w:val="0"/>
      <w:marTop w:val="0"/>
      <w:marBottom w:val="0"/>
      <w:divBdr>
        <w:top w:val="none" w:sz="0" w:space="0" w:color="auto"/>
        <w:left w:val="none" w:sz="0" w:space="0" w:color="auto"/>
        <w:bottom w:val="none" w:sz="0" w:space="0" w:color="auto"/>
        <w:right w:val="none" w:sz="0" w:space="0" w:color="auto"/>
      </w:divBdr>
    </w:div>
    <w:div w:id="1861968693">
      <w:bodyDiv w:val="1"/>
      <w:marLeft w:val="0"/>
      <w:marRight w:val="0"/>
      <w:marTop w:val="0"/>
      <w:marBottom w:val="0"/>
      <w:divBdr>
        <w:top w:val="none" w:sz="0" w:space="0" w:color="auto"/>
        <w:left w:val="none" w:sz="0" w:space="0" w:color="auto"/>
        <w:bottom w:val="none" w:sz="0" w:space="0" w:color="auto"/>
        <w:right w:val="none" w:sz="0" w:space="0" w:color="auto"/>
      </w:divBdr>
    </w:div>
    <w:div w:id="1995180326">
      <w:bodyDiv w:val="1"/>
      <w:marLeft w:val="0"/>
      <w:marRight w:val="0"/>
      <w:marTop w:val="0"/>
      <w:marBottom w:val="0"/>
      <w:divBdr>
        <w:top w:val="none" w:sz="0" w:space="0" w:color="auto"/>
        <w:left w:val="none" w:sz="0" w:space="0" w:color="auto"/>
        <w:bottom w:val="none" w:sz="0" w:space="0" w:color="auto"/>
        <w:right w:val="none" w:sz="0" w:space="0" w:color="auto"/>
      </w:divBdr>
    </w:div>
    <w:div w:id="1999767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education@indspire.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dspire.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0CB86-DA11-4383-B886-665622094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18</Pages>
  <Words>2807</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National Aboriginal Achievement Foundation</Company>
  <LinksUpToDate>false</LinksUpToDate>
  <CharactersWithSpaces>18770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King</dc:creator>
  <cp:keywords/>
  <dc:description/>
  <cp:lastModifiedBy>Michelle Bomberry</cp:lastModifiedBy>
  <cp:revision>7</cp:revision>
  <cp:lastPrinted>2016-05-06T15:43:00Z</cp:lastPrinted>
  <dcterms:created xsi:type="dcterms:W3CDTF">2016-04-22T18:47:00Z</dcterms:created>
  <dcterms:modified xsi:type="dcterms:W3CDTF">2016-05-06T15:54:00Z</dcterms:modified>
</cp:coreProperties>
</file>